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svxl8u8d2naw"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9">
      <w:pPr>
        <w:rPr>
          <w:color w:val="595959"/>
          <w:sz w:val="24"/>
          <w:szCs w:val="24"/>
        </w:rPr>
      </w:pPr>
      <w:r w:rsidDel="00000000" w:rsidR="00000000" w:rsidRPr="00000000">
        <w:rPr>
          <w:rtl w:val="0"/>
        </w:rPr>
      </w:r>
    </w:p>
    <w:tbl>
      <w:tblPr>
        <w:tblStyle w:val="Table1"/>
        <w:tblpPr w:leftFromText="180" w:rightFromText="180" w:topFromText="180" w:bottomFromText="180" w:vertAnchor="text" w:horzAnchor="text" w:tblpX="-590.9999999999997" w:tblpY="0"/>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B">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encontrarás distintos campos que deberás completar con la información solicitada. </w:t>
            </w:r>
          </w:p>
        </w:tc>
      </w:tr>
    </w:tbl>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0" w:line="276" w:lineRule="auto"/>
              <w:jc w:val="both"/>
              <w:rPr>
                <w:sz w:val="20"/>
                <w:szCs w:val="20"/>
              </w:rPr>
            </w:pPr>
            <w:r w:rsidDel="00000000" w:rsidR="00000000" w:rsidRPr="00000000">
              <w:rPr>
                <w:sz w:val="20"/>
                <w:szCs w:val="20"/>
                <w:rtl w:val="0"/>
              </w:rPr>
              <w:t xml:space="preserve">Hasta el momento, en el Proyecto APT se han realizado avances significativos en el desarrollo del software tributario para PYMEs (SGDT). Se completaron las etapas de análisis y levantamiento de requerimientos, identificando las necesidades principales de los usuarios, así como el diseño del sistema, incluyendo la arquitectura, base de datos e interfaces. Asimismo, se ha iniciado el desarrollo de los módulos básicos, como la carga y validación de documentos, y se han llevado a cabo pruebas iniciales para garantizar la funcionalidad de estas herramientas. Con estas actividades se han cumplido parcialmente los objetivos específicos de diseñar la arquitectura del sistema, implementar la carga de documentos y establecer bases para la validación tributaria.</w:t>
            </w:r>
          </w:p>
          <w:p w:rsidR="00000000" w:rsidDel="00000000" w:rsidP="00000000" w:rsidRDefault="00000000" w:rsidRPr="00000000" w14:paraId="0000000F">
            <w:pPr>
              <w:spacing w:after="0" w:line="276" w:lineRule="auto"/>
              <w:jc w:val="both"/>
              <w:rPr>
                <w:sz w:val="20"/>
                <w:szCs w:val="20"/>
              </w:rPr>
            </w:pPr>
            <w:r w:rsidDel="00000000" w:rsidR="00000000" w:rsidRPr="00000000">
              <w:rPr>
                <w:sz w:val="20"/>
                <w:szCs w:val="20"/>
                <w:rtl w:val="0"/>
              </w:rPr>
              <w:t xml:space="preserve">Durante el avance del proyecto se realizaron algunos ajustes, principalmente en la metodología y alcance: se prioriza el desarrollo de funcionalidades esenciales en lugar de todas las planificadas inicialmente, para asegurar la entrega de un producto funcional dentro de los plazos establecidos, y se reforzó la práctica de pruebas continuas en cada iteración para mejorar la calidad del software. Estos ajustes permitieron mantener la pertinencia de la metodología SCRUM y garantizar el cumplimiento progresivo de los objetivos del proyecto.</w:t>
            </w:r>
          </w:p>
          <w:p w:rsidR="00000000" w:rsidDel="00000000" w:rsidP="00000000" w:rsidRDefault="00000000" w:rsidRPr="00000000" w14:paraId="00000010">
            <w:pPr>
              <w:jc w:val="both"/>
              <w:rPr>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Analizar y levantar los requerimientos funcionales y no funcionales del sistema, identificando las principales necesidades de las PYMEs en materia tributaria.</w:t>
              <w:br w:type="textWrapping"/>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Diseñar la arquitectura, base de datos e interfaces del sistema, garantizando una estructura clara, escalable y segura.</w:t>
              <w:br w:type="textWrapping"/>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Desarrollar los módulos principales del SGDT, incluyendo la carga, validación y gestión de documentos tributarios.</w:t>
              <w:br w:type="textWrapping"/>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Implementar pruebas funcionales y de calidad, asegurando la estabilidad y el correcto desempeño de las herramientas desarrolladas.</w:t>
              <w:br w:type="textWrapping"/>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Aplicar la metodología ágil SCRUM para organizar el trabajo en etapas iterativas y optimizar el cumplimiento de los objetivos.</w:t>
              <w:br w:type="textWrapping"/>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Priorizar y ajustar las funcionalidades esenciales del sistema, garantizando la entrega de un producto funcional y de calidad dentro de los plazos establecidos.</w:t>
            </w:r>
          </w:p>
          <w:p w:rsidR="00000000" w:rsidDel="00000000" w:rsidP="00000000" w:rsidRDefault="00000000" w:rsidRPr="00000000" w14:paraId="00000018">
            <w:pPr>
              <w:jc w:val="both"/>
              <w:rPr>
                <w:i w:val="1"/>
                <w:color w:val="548dd4"/>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Para el desarrollo del proyecto Sistema de Gestión de Documentos Tributarios (SGDT) se utilizó la metodología ágil SCRUM, debido a su enfoque flexible, iterativo y orientado a resultados, lo que permitió una mejor organización del trabajo y una adaptación constante a los requerimientos del sistema. Esta metodología facilitó la planificación en sprints (etapas cortas de desarrollo), en las cuales se establecieron objetivos específicos y entregables funcionales, promoviendo el trabajo ordenado y la mejora continua.</w:t>
            </w:r>
          </w:p>
        </w:tc>
      </w:tr>
      <w:tr>
        <w:trPr>
          <w:cantSplit w:val="0"/>
          <w:trHeight w:val="2377"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 Aquí podemos ver como se ve la sección de gestión de documentos donde el usuario podrá cargar la información que es de interés para sus obligaciones.</w:t>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114300</wp:posOffset>
                  </wp:positionV>
                  <wp:extent cx="2172653" cy="1035906"/>
                  <wp:effectExtent b="0" l="0" r="0" t="0"/>
                  <wp:wrapSquare wrapText="bothSides" distB="114300" distT="114300" distL="114300" distR="114300"/>
                  <wp:docPr id="2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72653" cy="1035906"/>
                          </a:xfrm>
                          <a:prstGeom prst="rect"/>
                          <a:ln/>
                        </pic:spPr>
                      </pic:pic>
                    </a:graphicData>
                  </a:graphic>
                </wp:anchor>
              </w:drawing>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jc w:val="both"/>
              <w:rPr>
                <w:sz w:val="20"/>
                <w:szCs w:val="20"/>
              </w:rPr>
            </w:pPr>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sz w:val="20"/>
                <w:szCs w:val="20"/>
              </w:rPr>
              <w:drawing>
                <wp:inline distB="114300" distT="114300" distL="114300" distR="114300">
                  <wp:extent cx="2239328" cy="1167925"/>
                  <wp:effectExtent b="0" l="0" r="0" t="0"/>
                  <wp:docPr id="3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39328" cy="1167925"/>
                          </a:xfrm>
                          <a:prstGeom prst="rect"/>
                          <a:ln/>
                        </pic:spPr>
                      </pic:pic>
                    </a:graphicData>
                  </a:graphic>
                </wp:inline>
              </w:drawing>
            </w:r>
            <w:r w:rsidDel="00000000" w:rsidR="00000000" w:rsidRPr="00000000">
              <w:rPr>
                <w:sz w:val="20"/>
                <w:szCs w:val="20"/>
                <w:rtl w:val="0"/>
              </w:rPr>
              <w:t xml:space="preserve"> El registro donde el usuario podrá crear su cuenta para posteriormente trabajar de manera ordenada con su información.</w:t>
            </w:r>
          </w:p>
          <w:p w:rsidR="00000000" w:rsidDel="00000000" w:rsidP="00000000" w:rsidRDefault="00000000" w:rsidRPr="00000000" w14:paraId="00000020">
            <w:pPr>
              <w:jc w:val="both"/>
              <w:rPr>
                <w:i w:val="1"/>
                <w:color w:val="548dd4"/>
                <w:sz w:val="20"/>
                <w:szCs w:val="20"/>
              </w:rPr>
            </w:pPr>
            <w:r w:rsidDel="00000000" w:rsidR="00000000" w:rsidRPr="00000000">
              <w:rPr>
                <w:rtl w:val="0"/>
              </w:rPr>
            </w:r>
          </w:p>
          <w:p w:rsidR="00000000" w:rsidDel="00000000" w:rsidP="00000000" w:rsidRDefault="00000000" w:rsidRPr="00000000" w14:paraId="00000021">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22">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3">
      <w:pPr>
        <w:rPr>
          <w:color w:val="595959"/>
          <w:sz w:val="24"/>
          <w:szCs w:val="24"/>
        </w:rPr>
      </w:pPr>
      <w:r w:rsidDel="00000000" w:rsidR="00000000" w:rsidRPr="00000000">
        <w:rPr>
          <w:rtl w:val="0"/>
        </w:rPr>
      </w:r>
    </w:p>
    <w:tbl>
      <w:tblPr>
        <w:tblStyle w:val="Table3"/>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26">
      <w:pPr>
        <w:rPr>
          <w:color w:val="595959"/>
          <w:sz w:val="24"/>
          <w:szCs w:val="24"/>
        </w:rPr>
      </w:pPr>
      <w:r w:rsidDel="00000000" w:rsidR="00000000" w:rsidRPr="00000000">
        <w:rPr>
          <w:rtl w:val="0"/>
        </w:rPr>
      </w:r>
    </w:p>
    <w:tbl>
      <w:tblPr>
        <w:tblStyle w:val="Table4"/>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27">
            <w:pPr>
              <w:spacing w:after="240" w:before="240" w:lineRule="auto"/>
              <w:jc w:val="both"/>
              <w:rPr>
                <w:sz w:val="20"/>
                <w:szCs w:val="20"/>
              </w:rPr>
            </w:pPr>
            <w:r w:rsidDel="00000000" w:rsidR="00000000" w:rsidRPr="00000000">
              <w:rPr>
                <w:sz w:val="20"/>
                <w:szCs w:val="20"/>
                <w:rtl w:val="0"/>
              </w:rPr>
              <w:t xml:space="preserve">Durante el desarrollo del Proyecto APT: Sistema de Gestión de Documentos Tributarios (SGDT), se presentaron diversos factores que influyeron en el avance del plan de trabajo. Entre los factores que facilitaron el proceso destacan el uso de la metodología ágil SCRUM, que permitió organizar las tareas en etapas cortas y medibles, favoreciendo la adaptación a los cambios. Además, el conocimiento previo en programación, bases de datos y diseño de sistemas agiliza la implementación técnica, junto con el acceso a documentación tributaria actualizada y la retroalimentación constante de docentes y compañeros, que contribuyeron a mejorar la calidad del proyecto.</w:t>
            </w:r>
          </w:p>
          <w:p w:rsidR="00000000" w:rsidDel="00000000" w:rsidP="00000000" w:rsidRDefault="00000000" w:rsidRPr="00000000" w14:paraId="00000028">
            <w:pPr>
              <w:spacing w:after="240" w:before="240" w:lineRule="auto"/>
              <w:jc w:val="both"/>
              <w:rPr>
                <w:sz w:val="20"/>
                <w:szCs w:val="20"/>
              </w:rPr>
            </w:pPr>
            <w:r w:rsidDel="00000000" w:rsidR="00000000" w:rsidRPr="00000000">
              <w:rPr>
                <w:sz w:val="20"/>
                <w:szCs w:val="20"/>
                <w:rtl w:val="0"/>
              </w:rPr>
              <w:t xml:space="preserve">Por otro lado, entre las dificultades se encontraron la complejidad de las normativas tributarias, que requirió un análisis detallado para su correcta interpretación, y algunos problemas técnicos en la integración de módulos, especialmente en la validación y manejo de documentos. Para superar estos obstáculos se optó por simplificar las funcionalidades en la primera versión del sistema, priorizando las más esenciales, y se reforzó la etapa de pruebas continuas en cada sprint, lo que permitió detectar y corregir errores oportunamente. Estas acciones aseguraron la continuidad del plan de trabajo y el cumplimiento progresivo de los objetivos del proyecto.</w:t>
            </w:r>
          </w:p>
          <w:p w:rsidR="00000000" w:rsidDel="00000000" w:rsidP="00000000" w:rsidRDefault="00000000" w:rsidRPr="00000000" w14:paraId="00000029">
            <w:pPr>
              <w:jc w:val="both"/>
              <w:rPr>
                <w:color w:val="1f3864"/>
              </w:rPr>
            </w:pPr>
            <w:r w:rsidDel="00000000" w:rsidR="00000000" w:rsidRPr="00000000">
              <w:rPr>
                <w:rtl w:val="0"/>
              </w:rPr>
            </w:r>
          </w:p>
          <w:p w:rsidR="00000000" w:rsidDel="00000000" w:rsidP="00000000" w:rsidRDefault="00000000" w:rsidRPr="00000000" w14:paraId="0000002A">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2B">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2F">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Para el desarrollo del proyecto </w:t>
            </w:r>
            <w:r w:rsidDel="00000000" w:rsidR="00000000" w:rsidRPr="00000000">
              <w:rPr>
                <w:sz w:val="20"/>
                <w:szCs w:val="20"/>
                <w:rtl w:val="0"/>
              </w:rPr>
              <w:t xml:space="preserve">fue necesario realizar algunos ajustes al plan de trabajo para optimizar los tiempos y asegurar la entrega de un producto funcional dentro de los plazos establecidos. Principalmente, se prioriza el desarrollo de los módulos esenciales como la carga y validación de documentos, se postergó la implementación de funciones complementarias, como la generación automática de reportes avanzados y la integración con plataformas externas. Esta decisión permitió concentrar los esfuerzos en garantizar la estabilidad, seguridad y usabilidad del sistema base antes de incorporar nuevas características.</w:t>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39">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A">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6"/>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Algunas actividades presentan ligeros retrasos en comparación con la planificación inicial. En particular, la implementación del módulo de reportes tributarios automáticos y la integración con servicios externos aún no se han iniciado completamente. Los principales motivos de este retraso se relacionan con la priorización de las funcionalidades esenciales como la carga y validación de documentos y con el tiempo adicional requerido para pruebas y ajustes técnicos en los módulos ya desarrollados, a fin de asegurar su correcto funcionamiento.</w:t>
            </w:r>
          </w:p>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dt>
      <w:sdtPr>
        <w:id w:val="-357899471"/>
        <w:tag w:val="goog_rdk_2"/>
      </w:sdtPr>
      <w:sdtContent>
        <w:p w:rsidR="00000000" w:rsidDel="00000000" w:rsidP="00000000" w:rsidRDefault="00000000" w:rsidRPr="00000000" w14:paraId="0000004E">
          <w:pPr>
            <w:rPr>
              <w:ins w:author="IGNACIO . BRITO CHATTIN" w:id="0" w:date="2025-10-29T18:12:23Z"/>
            </w:rPr>
          </w:pPr>
          <w:sdt>
            <w:sdtPr>
              <w:id w:val="-1867421631"/>
              <w:tag w:val="goog_rdk_1"/>
            </w:sdtPr>
            <w:sdtContent>
              <w:ins w:author="IGNACIO . BRITO CHATTIN" w:id="0" w:date="2025-10-29T18:12:23Z">
                <w:r w:rsidDel="00000000" w:rsidR="00000000" w:rsidRPr="00000000">
                  <w:rPr>
                    <w:rtl w:val="0"/>
                  </w:rPr>
                </w:r>
              </w:ins>
            </w:sdtContent>
          </w:sdt>
        </w:p>
      </w:sdtContent>
    </w:sdt>
    <w:sdt>
      <w:sdtPr>
        <w:lock w:val="contentLocked"/>
        <w:id w:val="-1488578894"/>
        <w:tag w:val="goog_rdk_186"/>
      </w:sdtPr>
      <w:sdtContent>
        <w:tbl>
          <w:tblPr>
            <w:tblStyle w:val="Table7"/>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650"/>
            <w:gridCol w:w="1575"/>
            <w:gridCol w:w="1695"/>
            <w:gridCol w:w="1695"/>
            <w:tblGridChange w:id="0">
              <w:tblGrid>
                <w:gridCol w:w="1860"/>
                <w:gridCol w:w="1650"/>
                <w:gridCol w:w="1575"/>
                <w:gridCol w:w="1695"/>
                <w:gridCol w:w="1695"/>
              </w:tblGrid>
            </w:tblGridChange>
          </w:tblGrid>
          <w:sdt>
            <w:sdtPr>
              <w:id w:val="-389007649"/>
              <w:tag w:val="goog_rdk_3"/>
            </w:sdtPr>
            <w:sdtContent>
              <w:tr>
                <w:trPr>
                  <w:cantSplit w:val="0"/>
                  <w:tblHeader w:val="0"/>
                  <w:ins w:author="IGNACIO . BRITO CHATTIN" w:id="0" w:date="2025-10-29T18:12:23Z"/>
                </w:trPr>
                <w:tc>
                  <w:tcPr>
                    <w:shd w:fill="auto" w:val="clear"/>
                    <w:tcMar>
                      <w:top w:w="100.0" w:type="dxa"/>
                      <w:left w:w="100.0" w:type="dxa"/>
                      <w:bottom w:w="100.0" w:type="dxa"/>
                      <w:right w:w="100.0" w:type="dxa"/>
                    </w:tcMar>
                    <w:vAlign w:val="top"/>
                  </w:tcPr>
                  <w:sdt>
                    <w:sdtPr>
                      <w:id w:val="-1382054046"/>
                      <w:tag w:val="goog_rdk_6"/>
                    </w:sdtPr>
                    <w:sdtContent>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599337733"/>
                            <w:tag w:val="goog_rdk_4"/>
                          </w:sdtPr>
                          <w:sdtContent>
                            <w:ins w:author="IGNACIO . BRITO CHATTIN" w:id="0" w:date="2025-10-29T18:12:23Z"/>
                            <w:sdt>
                              <w:sdtPr>
                                <w:id w:val="-776465727"/>
                                <w:tag w:val="goog_rdk_5"/>
                              </w:sdtPr>
                              <w:sdtContent>
                                <w:ins w:author="IGNACIO . BRITO CHATTIN" w:id="0" w:date="2025-10-29T18:12:23Z">
                                  <w:r w:rsidDel="00000000" w:rsidR="00000000" w:rsidRPr="00000000">
                                    <w:rPr>
                                      <w:rtl w:val="0"/>
                                      <w:rPrChange w:author="IGNACIO . BRITO CHATTIN" w:id="1" w:date="2025-10-29T18:12:23Z">
                                        <w:rPr/>
                                      </w:rPrChange>
                                    </w:rPr>
                                    <w:t xml:space="preserve">Etapa / Fase</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707797218"/>
                      <w:tag w:val="goog_rdk_9"/>
                    </w:sdtPr>
                    <w:sdtContent>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719812885"/>
                            <w:tag w:val="goog_rdk_7"/>
                          </w:sdtPr>
                          <w:sdtContent>
                            <w:ins w:author="IGNACIO . BRITO CHATTIN" w:id="0" w:date="2025-10-29T18:12:23Z"/>
                            <w:sdt>
                              <w:sdtPr>
                                <w:id w:val="-16974796"/>
                                <w:tag w:val="goog_rdk_8"/>
                              </w:sdtPr>
                              <w:sdtContent>
                                <w:ins w:author="IGNACIO . BRITO CHATTIN" w:id="0" w:date="2025-10-29T18:12:23Z">
                                  <w:r w:rsidDel="00000000" w:rsidR="00000000" w:rsidRPr="00000000">
                                    <w:rPr>
                                      <w:rtl w:val="0"/>
                                      <w:rPrChange w:author="IGNACIO . BRITO CHATTIN" w:id="1" w:date="2025-10-29T18:12:23Z">
                                        <w:rPr/>
                                      </w:rPrChange>
                                    </w:rPr>
                                    <w:t xml:space="preserve">Actividades Principales</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992724704"/>
                      <w:tag w:val="goog_rdk_12"/>
                    </w:sdtPr>
                    <w:sdtContent>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491540100"/>
                            <w:tag w:val="goog_rdk_10"/>
                          </w:sdtPr>
                          <w:sdtContent>
                            <w:ins w:author="IGNACIO . BRITO CHATTIN" w:id="0" w:date="2025-10-29T18:12:23Z"/>
                            <w:sdt>
                              <w:sdtPr>
                                <w:id w:val="1225606083"/>
                                <w:tag w:val="goog_rdk_11"/>
                              </w:sdtPr>
                              <w:sdtContent>
                                <w:ins w:author="IGNACIO . BRITO CHATTIN" w:id="0" w:date="2025-10-29T18:12:23Z">
                                  <w:r w:rsidDel="00000000" w:rsidR="00000000" w:rsidRPr="00000000">
                                    <w:rPr>
                                      <w:rtl w:val="0"/>
                                      <w:rPrChange w:author="IGNACIO . BRITO CHATTIN" w:id="1" w:date="2025-10-29T18:12:23Z">
                                        <w:rPr/>
                                      </w:rPrChange>
                                    </w:rPr>
                                    <w:t xml:space="preserve">Objetivos Asociados</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1611123342"/>
                      <w:tag w:val="goog_rdk_15"/>
                    </w:sdtPr>
                    <w:sdtContent>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1376214551"/>
                            <w:tag w:val="goog_rdk_13"/>
                          </w:sdtPr>
                          <w:sdtContent>
                            <w:ins w:author="IGNACIO . BRITO CHATTIN" w:id="0" w:date="2025-10-29T18:12:23Z"/>
                            <w:sdt>
                              <w:sdtPr>
                                <w:id w:val="1708656557"/>
                                <w:tag w:val="goog_rdk_14"/>
                              </w:sdtPr>
                              <w:sdtContent>
                                <w:ins w:author="IGNACIO . BRITO CHATTIN" w:id="0" w:date="2025-10-29T18:12:23Z">
                                  <w:r w:rsidDel="00000000" w:rsidR="00000000" w:rsidRPr="00000000">
                                    <w:rPr>
                                      <w:rtl w:val="0"/>
                                      <w:rPrChange w:author="IGNACIO . BRITO CHATTIN" w:id="1" w:date="2025-10-29T18:12:23Z">
                                        <w:rPr/>
                                      </w:rPrChange>
                                    </w:rPr>
                                    <w:t xml:space="preserve">Plazo estimado</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457150165"/>
                      <w:tag w:val="goog_rdk_18"/>
                    </w:sdtPr>
                    <w:sdtContent>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1723610172"/>
                            <w:tag w:val="goog_rdk_16"/>
                          </w:sdtPr>
                          <w:sdtContent>
                            <w:ins w:author="IGNACIO . BRITO CHATTIN" w:id="0" w:date="2025-10-29T18:12:23Z"/>
                            <w:sdt>
                              <w:sdtPr>
                                <w:id w:val="-1197974200"/>
                                <w:tag w:val="goog_rdk_17"/>
                              </w:sdtPr>
                              <w:sdtContent>
                                <w:ins w:author="IGNACIO . BRITO CHATTIN" w:id="0" w:date="2025-10-29T18:12:23Z">
                                  <w:r w:rsidDel="00000000" w:rsidR="00000000" w:rsidRPr="00000000">
                                    <w:rPr>
                                      <w:rtl w:val="0"/>
                                      <w:rPrChange w:author="IGNACIO . BRITO CHATTIN" w:id="1" w:date="2025-10-29T18:12:23Z">
                                        <w:rPr/>
                                      </w:rPrChange>
                                    </w:rPr>
                                    <w:t xml:space="preserve">Observaciones / Estado actual</w:t>
                                  </w:r>
                                </w:ins>
                              </w:sdtContent>
                            </w:sdt>
                            <w:ins w:author="IGNACIO . BRITO CHATTIN" w:id="0" w:date="2025-10-29T18:12:23Z"/>
                          </w:sdtContent>
                        </w:sdt>
                      </w:p>
                    </w:sdtContent>
                  </w:sdt>
                </w:tc>
              </w:tr>
            </w:sdtContent>
          </w:sdt>
          <w:sdt>
            <w:sdtPr>
              <w:id w:val="-1474659104"/>
              <w:tag w:val="goog_rdk_19"/>
            </w:sdtPr>
            <w:sdtContent>
              <w:tr>
                <w:trPr>
                  <w:cantSplit w:val="0"/>
                  <w:tblHeader w:val="0"/>
                  <w:ins w:author="IGNACIO . BRITO CHATTIN" w:id="0" w:date="2025-10-29T18:12:23Z"/>
                </w:trPr>
                <w:tc>
                  <w:tcPr>
                    <w:shd w:fill="auto" w:val="clear"/>
                    <w:tcMar>
                      <w:top w:w="100.0" w:type="dxa"/>
                      <w:left w:w="100.0" w:type="dxa"/>
                      <w:bottom w:w="100.0" w:type="dxa"/>
                      <w:right w:w="100.0" w:type="dxa"/>
                    </w:tcMar>
                    <w:vAlign w:val="top"/>
                  </w:tcPr>
                  <w:sdt>
                    <w:sdtPr>
                      <w:id w:val="1741492966"/>
                      <w:tag w:val="goog_rdk_22"/>
                    </w:sdtPr>
                    <w:sdtContent>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381581664"/>
                            <w:tag w:val="goog_rdk_20"/>
                          </w:sdtPr>
                          <w:sdtContent>
                            <w:ins w:author="IGNACIO . BRITO CHATTIN" w:id="0" w:date="2025-10-29T18:12:23Z"/>
                            <w:sdt>
                              <w:sdtPr>
                                <w:id w:val="-1760781605"/>
                                <w:tag w:val="goog_rdk_21"/>
                              </w:sdtPr>
                              <w:sdtContent>
                                <w:ins w:author="IGNACIO . BRITO CHATTIN" w:id="0" w:date="2025-10-29T18:12:23Z">
                                  <w:r w:rsidDel="00000000" w:rsidR="00000000" w:rsidRPr="00000000">
                                    <w:rPr>
                                      <w:rtl w:val="0"/>
                                      <w:rPrChange w:author="IGNACIO . BRITO CHATTIN" w:id="1" w:date="2025-10-29T18:12:23Z">
                                        <w:rPr/>
                                      </w:rPrChange>
                                    </w:rPr>
                                    <w:t xml:space="preserve">1. Análisis y levantamiento de requerimientos</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1579188382"/>
                      <w:tag w:val="goog_rdk_25"/>
                    </w:sdtPr>
                    <w:sdtContent>
                      <w:p w:rsidR="00000000" w:rsidDel="00000000" w:rsidP="00000000" w:rsidRDefault="00000000" w:rsidRPr="00000000" w14:paraId="00000055">
                        <w:pPr>
                          <w:widowControl w:val="0"/>
                          <w:spacing w:after="0" w:line="240" w:lineRule="auto"/>
                          <w:rPr>
                            <w:ins w:author="IGNACIO . BRITO CHATTIN" w:id="0" w:date="2025-10-29T18:12:23Z"/>
                            <w:rPrChange w:author="IGNACIO . BRITO CHATTIN" w:id="1" w:date="2025-10-29T18:12:23Z">
                              <w:rPr/>
                            </w:rPrChange>
                          </w:rPr>
                        </w:pPr>
                        <w:sdt>
                          <w:sdtPr>
                            <w:id w:val="-359702198"/>
                            <w:tag w:val="goog_rdk_23"/>
                          </w:sdtPr>
                          <w:sdtContent>
                            <w:ins w:author="IGNACIO . BRITO CHATTIN" w:id="0" w:date="2025-10-29T18:12:23Z"/>
                            <w:sdt>
                              <w:sdtPr>
                                <w:id w:val="997132418"/>
                                <w:tag w:val="goog_rdk_24"/>
                              </w:sdtPr>
                              <w:sdtContent>
                                <w:ins w:author="IGNACIO . BRITO CHATTIN" w:id="0" w:date="2025-10-29T18:12:23Z">
                                  <w:r w:rsidDel="00000000" w:rsidR="00000000" w:rsidRPr="00000000">
                                    <w:rPr>
                                      <w:rtl w:val="0"/>
                                      <w:rPrChange w:author="IGNACIO . BRITO CHATTIN" w:id="1" w:date="2025-10-29T18:12:23Z">
                                        <w:rPr/>
                                      </w:rPrChange>
                                    </w:rPr>
                                    <w:t xml:space="preserve">- Identificar necesidades de las PYMEs en la gestión tributaria.</w:t>
                                  </w:r>
                                </w:ins>
                              </w:sdtContent>
                            </w:sdt>
                            <w:ins w:author="IGNACIO . BRITO CHATTIN" w:id="0" w:date="2025-10-29T18:12:23Z"/>
                          </w:sdtContent>
                        </w:sdt>
                      </w:p>
                    </w:sdtContent>
                  </w:sdt>
                  <w:sdt>
                    <w:sdtPr>
                      <w:id w:val="2109108853"/>
                      <w:tag w:val="goog_rdk_28"/>
                    </w:sdtPr>
                    <w:sdtContent>
                      <w:p w:rsidR="00000000" w:rsidDel="00000000" w:rsidP="00000000" w:rsidRDefault="00000000" w:rsidRPr="00000000" w14:paraId="00000056">
                        <w:pPr>
                          <w:widowControl w:val="0"/>
                          <w:spacing w:after="0" w:line="240" w:lineRule="auto"/>
                          <w:rPr>
                            <w:ins w:author="IGNACIO . BRITO CHATTIN" w:id="0" w:date="2025-10-29T18:12:23Z"/>
                            <w:rPrChange w:author="IGNACIO . BRITO CHATTIN" w:id="1" w:date="2025-10-29T18:12:23Z">
                              <w:rPr/>
                            </w:rPrChange>
                          </w:rPr>
                        </w:pPr>
                        <w:sdt>
                          <w:sdtPr>
                            <w:id w:val="137100036"/>
                            <w:tag w:val="goog_rdk_26"/>
                          </w:sdtPr>
                          <w:sdtContent>
                            <w:ins w:author="IGNACIO . BRITO CHATTIN" w:id="0" w:date="2025-10-29T18:12:23Z"/>
                            <w:sdt>
                              <w:sdtPr>
                                <w:id w:val="-1192071281"/>
                                <w:tag w:val="goog_rdk_27"/>
                              </w:sdtPr>
                              <w:sdtContent>
                                <w:ins w:author="IGNACIO . BRITO CHATTIN" w:id="0" w:date="2025-10-29T18:12:23Z">
                                  <w:r w:rsidDel="00000000" w:rsidR="00000000" w:rsidRPr="00000000">
                                    <w:rPr>
                                      <w:rtl w:val="0"/>
                                      <w:rPrChange w:author="IGNACIO . BRITO CHATTIN" w:id="1" w:date="2025-10-29T18:12:23Z">
                                        <w:rPr/>
                                      </w:rPrChange>
                                    </w:rPr>
                                    <w:t xml:space="preserve">- Definir requerimientos funcionales y no funcionales.</w:t>
                                  </w:r>
                                </w:ins>
                              </w:sdtContent>
                            </w:sdt>
                            <w:ins w:author="IGNACIO . BRITO CHATTIN" w:id="0" w:date="2025-10-29T18:12:23Z"/>
                          </w:sdtContent>
                        </w:sdt>
                      </w:p>
                    </w:sdtContent>
                  </w:sdt>
                  <w:sdt>
                    <w:sdtPr>
                      <w:id w:val="1618173721"/>
                      <w:tag w:val="goog_rdk_31"/>
                    </w:sdtPr>
                    <w:sdtContent>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1758100104"/>
                            <w:tag w:val="goog_rdk_29"/>
                          </w:sdtPr>
                          <w:sdtContent>
                            <w:ins w:author="IGNACIO . BRITO CHATTIN" w:id="0" w:date="2025-10-29T18:12:23Z"/>
                            <w:sdt>
                              <w:sdtPr>
                                <w:id w:val="1127407379"/>
                                <w:tag w:val="goog_rdk_30"/>
                              </w:sdtPr>
                              <w:sdtContent>
                                <w:ins w:author="IGNACIO . BRITO CHATTIN" w:id="0" w:date="2025-10-29T18:12:23Z">
                                  <w:r w:rsidDel="00000000" w:rsidR="00000000" w:rsidRPr="00000000">
                                    <w:rPr>
                                      <w:rtl w:val="0"/>
                                      <w:rPrChange w:author="IGNACIO . BRITO CHATTIN" w:id="1" w:date="2025-10-29T18:12:23Z">
                                        <w:rPr/>
                                      </w:rPrChange>
                                    </w:rPr>
                                    <w:t xml:space="preserve">- Establecer alcance y objetivos del sistema.</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1854158351"/>
                      <w:tag w:val="goog_rdk_34"/>
                    </w:sdtPr>
                    <w:sdtContent>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1665383816"/>
                            <w:tag w:val="goog_rdk_32"/>
                          </w:sdtPr>
                          <w:sdtContent>
                            <w:ins w:author="IGNACIO . BRITO CHATTIN" w:id="0" w:date="2025-10-29T18:12:23Z"/>
                            <w:sdt>
                              <w:sdtPr>
                                <w:id w:val="-1079276855"/>
                                <w:tag w:val="goog_rdk_33"/>
                              </w:sdtPr>
                              <w:sdtContent>
                                <w:ins w:author="IGNACIO . BRITO CHATTIN" w:id="0" w:date="2025-10-29T18:12:23Z">
                                  <w:r w:rsidDel="00000000" w:rsidR="00000000" w:rsidRPr="00000000">
                                    <w:rPr>
                                      <w:rtl w:val="0"/>
                                      <w:rPrChange w:author="IGNACIO . BRITO CHATTIN" w:id="1" w:date="2025-10-29T18:12:23Z">
                                        <w:rPr/>
                                      </w:rPrChange>
                                    </w:rPr>
                                    <w:t xml:space="preserve">Analizar y definir los requerimientos del SGDT.</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1026940977"/>
                      <w:tag w:val="goog_rdk_37"/>
                    </w:sdtPr>
                    <w:sdtContent>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844546860"/>
                            <w:tag w:val="goog_rdk_35"/>
                          </w:sdtPr>
                          <w:sdtContent>
                            <w:ins w:author="IGNACIO . BRITO CHATTIN" w:id="0" w:date="2025-10-29T18:12:23Z"/>
                            <w:sdt>
                              <w:sdtPr>
                                <w:id w:val="-368876124"/>
                                <w:tag w:val="goog_rdk_36"/>
                              </w:sdtPr>
                              <w:sdtContent>
                                <w:ins w:author="IGNACIO . BRITO CHATTIN" w:id="0" w:date="2025-10-29T18:12:23Z">
                                  <w:r w:rsidDel="00000000" w:rsidR="00000000" w:rsidRPr="00000000">
                                    <w:rPr>
                                      <w:rtl w:val="0"/>
                                      <w:rPrChange w:author="IGNACIO . BRITO CHATTIN" w:id="1" w:date="2025-10-29T18:12:23Z">
                                        <w:rPr/>
                                      </w:rPrChange>
                                    </w:rPr>
                                    <w:t xml:space="preserve">Semana 1 – 2</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655102713"/>
                      <w:tag w:val="goog_rdk_40"/>
                    </w:sdtPr>
                    <w:sdtContent>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898338529"/>
                            <w:tag w:val="goog_rdk_38"/>
                          </w:sdtPr>
                          <w:sdtContent>
                            <w:ins w:author="IGNACIO . BRITO CHATTIN" w:id="0" w:date="2025-10-29T18:12:23Z"/>
                            <w:sdt>
                              <w:sdtPr>
                                <w:id w:val="1784843141"/>
                                <w:tag w:val="goog_rdk_39"/>
                              </w:sdtPr>
                              <w:sdtContent>
                                <w:ins w:author="IGNACIO . BRITO CHATTIN" w:id="0" w:date="2025-10-29T18:12:23Z">
                                  <w:r w:rsidDel="00000000" w:rsidR="00000000" w:rsidRPr="00000000">
                                    <w:rPr>
                                      <w:rtl w:val="0"/>
                                      <w:rPrChange w:author="IGNACIO . BRITO CHATTIN" w:id="1" w:date="2025-10-29T18:12:23Z">
                                        <w:rPr/>
                                      </w:rPrChange>
                                    </w:rPr>
                                    <w:t xml:space="preserve">Completado. Se recopilaron las necesidades principales de los usuarios</w:t>
                                  </w:r>
                                </w:ins>
                              </w:sdtContent>
                            </w:sdt>
                            <w:ins w:author="IGNACIO . BRITO CHATTIN" w:id="0" w:date="2025-10-29T18:12:23Z"/>
                          </w:sdtContent>
                        </w:sdt>
                      </w:p>
                    </w:sdtContent>
                  </w:sdt>
                </w:tc>
              </w:tr>
            </w:sdtContent>
          </w:sdt>
          <w:sdt>
            <w:sdtPr>
              <w:id w:val="1177386665"/>
              <w:tag w:val="goog_rdk_41"/>
            </w:sdtPr>
            <w:sdtContent>
              <w:tr>
                <w:trPr>
                  <w:cantSplit w:val="0"/>
                  <w:tblHeader w:val="0"/>
                  <w:ins w:author="IGNACIO . BRITO CHATTIN" w:id="0" w:date="2025-10-29T18:12:23Z"/>
                </w:trPr>
                <w:tc>
                  <w:tcPr>
                    <w:shd w:fill="auto" w:val="clear"/>
                    <w:tcMar>
                      <w:top w:w="100.0" w:type="dxa"/>
                      <w:left w:w="100.0" w:type="dxa"/>
                      <w:bottom w:w="100.0" w:type="dxa"/>
                      <w:right w:w="100.0" w:type="dxa"/>
                    </w:tcMar>
                    <w:vAlign w:val="top"/>
                  </w:tcPr>
                  <w:sdt>
                    <w:sdtPr>
                      <w:id w:val="1646995328"/>
                      <w:tag w:val="goog_rdk_44"/>
                    </w:sdtPr>
                    <w:sdtContent>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750276454"/>
                            <w:tag w:val="goog_rdk_42"/>
                          </w:sdtPr>
                          <w:sdtContent>
                            <w:ins w:author="IGNACIO . BRITO CHATTIN" w:id="0" w:date="2025-10-29T18:12:23Z"/>
                            <w:sdt>
                              <w:sdtPr>
                                <w:id w:val="215495542"/>
                                <w:tag w:val="goog_rdk_43"/>
                              </w:sdtPr>
                              <w:sdtContent>
                                <w:ins w:author="IGNACIO . BRITO CHATTIN" w:id="0" w:date="2025-10-29T18:12:23Z">
                                  <w:r w:rsidDel="00000000" w:rsidR="00000000" w:rsidRPr="00000000">
                                    <w:rPr>
                                      <w:rtl w:val="0"/>
                                      <w:rPrChange w:author="IGNACIO . BRITO CHATTIN" w:id="1" w:date="2025-10-29T18:12:23Z">
                                        <w:rPr/>
                                      </w:rPrChange>
                                    </w:rPr>
                                    <w:t xml:space="preserve">2. Diseño del sistema</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26295302"/>
                      <w:tag w:val="goog_rdk_47"/>
                    </w:sdtPr>
                    <w:sdtContent>
                      <w:p w:rsidR="00000000" w:rsidDel="00000000" w:rsidP="00000000" w:rsidRDefault="00000000" w:rsidRPr="00000000" w14:paraId="0000005C">
                        <w:pPr>
                          <w:widowControl w:val="0"/>
                          <w:spacing w:after="0" w:line="240" w:lineRule="auto"/>
                          <w:rPr>
                            <w:ins w:author="IGNACIO . BRITO CHATTIN" w:id="0" w:date="2025-10-29T18:12:23Z"/>
                            <w:rPrChange w:author="IGNACIO . BRITO CHATTIN" w:id="1" w:date="2025-10-29T18:12:23Z">
                              <w:rPr/>
                            </w:rPrChange>
                          </w:rPr>
                        </w:pPr>
                        <w:sdt>
                          <w:sdtPr>
                            <w:id w:val="-632221313"/>
                            <w:tag w:val="goog_rdk_45"/>
                          </w:sdtPr>
                          <w:sdtContent>
                            <w:ins w:author="IGNACIO . BRITO CHATTIN" w:id="0" w:date="2025-10-29T18:12:23Z"/>
                            <w:sdt>
                              <w:sdtPr>
                                <w:id w:val="1530857663"/>
                                <w:tag w:val="goog_rdk_46"/>
                              </w:sdtPr>
                              <w:sdtContent>
                                <w:ins w:author="IGNACIO . BRITO CHATTIN" w:id="0" w:date="2025-10-29T18:12:23Z">
                                  <w:r w:rsidDel="00000000" w:rsidR="00000000" w:rsidRPr="00000000">
                                    <w:rPr>
                                      <w:rtl w:val="0"/>
                                      <w:rPrChange w:author="IGNACIO . BRITO CHATTIN" w:id="1" w:date="2025-10-29T18:12:23Z">
                                        <w:rPr/>
                                      </w:rPrChange>
                                    </w:rPr>
                                    <w:t xml:space="preserve">- Diseñar la arquitectura general del software.</w:t>
                                  </w:r>
                                </w:ins>
                              </w:sdtContent>
                            </w:sdt>
                            <w:ins w:author="IGNACIO . BRITO CHATTIN" w:id="0" w:date="2025-10-29T18:12:23Z"/>
                          </w:sdtContent>
                        </w:sdt>
                      </w:p>
                    </w:sdtContent>
                  </w:sdt>
                  <w:sdt>
                    <w:sdtPr>
                      <w:id w:val="259423351"/>
                      <w:tag w:val="goog_rdk_50"/>
                    </w:sdtPr>
                    <w:sdtContent>
                      <w:p w:rsidR="00000000" w:rsidDel="00000000" w:rsidP="00000000" w:rsidRDefault="00000000" w:rsidRPr="00000000" w14:paraId="0000005D">
                        <w:pPr>
                          <w:widowControl w:val="0"/>
                          <w:spacing w:after="0" w:line="240" w:lineRule="auto"/>
                          <w:rPr>
                            <w:ins w:author="IGNACIO . BRITO CHATTIN" w:id="0" w:date="2025-10-29T18:12:23Z"/>
                            <w:rPrChange w:author="IGNACIO . BRITO CHATTIN" w:id="1" w:date="2025-10-29T18:12:23Z">
                              <w:rPr/>
                            </w:rPrChange>
                          </w:rPr>
                        </w:pPr>
                        <w:sdt>
                          <w:sdtPr>
                            <w:id w:val="1543794679"/>
                            <w:tag w:val="goog_rdk_48"/>
                          </w:sdtPr>
                          <w:sdtContent>
                            <w:ins w:author="IGNACIO . BRITO CHATTIN" w:id="0" w:date="2025-10-29T18:12:23Z"/>
                            <w:sdt>
                              <w:sdtPr>
                                <w:id w:val="80903671"/>
                                <w:tag w:val="goog_rdk_49"/>
                              </w:sdtPr>
                              <w:sdtContent>
                                <w:ins w:author="IGNACIO . BRITO CHATTIN" w:id="0" w:date="2025-10-29T18:12:23Z">
                                  <w:r w:rsidDel="00000000" w:rsidR="00000000" w:rsidRPr="00000000">
                                    <w:rPr>
                                      <w:rtl w:val="0"/>
                                      <w:rPrChange w:author="IGNACIO . BRITO CHATTIN" w:id="1" w:date="2025-10-29T18:12:23Z">
                                        <w:rPr/>
                                      </w:rPrChange>
                                    </w:rPr>
                                    <w:t xml:space="preserve">- Crear el modelo entidad-relación de la base de datos.</w:t>
                                  </w:r>
                                </w:ins>
                              </w:sdtContent>
                            </w:sdt>
                            <w:ins w:author="IGNACIO . BRITO CHATTIN" w:id="0" w:date="2025-10-29T18:12:23Z"/>
                          </w:sdtContent>
                        </w:sdt>
                      </w:p>
                    </w:sdtContent>
                  </w:sdt>
                  <w:sdt>
                    <w:sdtPr>
                      <w:id w:val="-933107208"/>
                      <w:tag w:val="goog_rdk_53"/>
                    </w:sdtPr>
                    <w:sdtContent>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1756981353"/>
                            <w:tag w:val="goog_rdk_51"/>
                          </w:sdtPr>
                          <w:sdtContent>
                            <w:ins w:author="IGNACIO . BRITO CHATTIN" w:id="0" w:date="2025-10-29T18:12:23Z"/>
                            <w:sdt>
                              <w:sdtPr>
                                <w:id w:val="-1668107273"/>
                                <w:tag w:val="goog_rdk_52"/>
                              </w:sdtPr>
                              <w:sdtContent>
                                <w:ins w:author="IGNACIO . BRITO CHATTIN" w:id="0" w:date="2025-10-29T18:12:23Z">
                                  <w:r w:rsidDel="00000000" w:rsidR="00000000" w:rsidRPr="00000000">
                                    <w:rPr>
                                      <w:rtl w:val="0"/>
                                      <w:rPrChange w:author="IGNACIO . BRITO CHATTIN" w:id="1" w:date="2025-10-29T18:12:23Z">
                                        <w:rPr/>
                                      </w:rPrChange>
                                    </w:rPr>
                                    <w:t xml:space="preserve">- Diseñar prototipos de interfaz (UI/UX).</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180658655"/>
                      <w:tag w:val="goog_rdk_56"/>
                    </w:sdtPr>
                    <w:sdtContent>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1480436193"/>
                            <w:tag w:val="goog_rdk_54"/>
                          </w:sdtPr>
                          <w:sdtContent>
                            <w:ins w:author="IGNACIO . BRITO CHATTIN" w:id="0" w:date="2025-10-29T18:12:23Z"/>
                            <w:sdt>
                              <w:sdtPr>
                                <w:id w:val="-1951226396"/>
                                <w:tag w:val="goog_rdk_55"/>
                              </w:sdtPr>
                              <w:sdtContent>
                                <w:ins w:author="IGNACIO . BRITO CHATTIN" w:id="0" w:date="2025-10-29T18:12:23Z">
                                  <w:r w:rsidDel="00000000" w:rsidR="00000000" w:rsidRPr="00000000">
                                    <w:rPr>
                                      <w:rtl w:val="0"/>
                                      <w:rPrChange w:author="IGNACIO . BRITO CHATTIN" w:id="1" w:date="2025-10-29T18:12:23Z">
                                        <w:rPr/>
                                      </w:rPrChange>
                                    </w:rPr>
                                    <w:t xml:space="preserve">Diseñar la arquitectura, base de datos e interfaces del sistema.</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1784480573"/>
                      <w:tag w:val="goog_rdk_59"/>
                    </w:sdtPr>
                    <w:sdtContent>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1209837820"/>
                            <w:tag w:val="goog_rdk_57"/>
                          </w:sdtPr>
                          <w:sdtContent>
                            <w:ins w:author="IGNACIO . BRITO CHATTIN" w:id="0" w:date="2025-10-29T18:12:23Z"/>
                            <w:sdt>
                              <w:sdtPr>
                                <w:id w:val="492739175"/>
                                <w:tag w:val="goog_rdk_58"/>
                              </w:sdtPr>
                              <w:sdtContent>
                                <w:ins w:author="IGNACIO . BRITO CHATTIN" w:id="0" w:date="2025-10-29T18:12:23Z">
                                  <w:r w:rsidDel="00000000" w:rsidR="00000000" w:rsidRPr="00000000">
                                    <w:rPr>
                                      <w:rtl w:val="0"/>
                                      <w:rPrChange w:author="IGNACIO . BRITO CHATTIN" w:id="1" w:date="2025-10-29T18:12:23Z">
                                        <w:rPr/>
                                      </w:rPrChange>
                                    </w:rPr>
                                    <w:t xml:space="preserve">Semana 3 – 4</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1725081712"/>
                      <w:tag w:val="goog_rdk_62"/>
                    </w:sdtPr>
                    <w:sdtContent>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517235962"/>
                            <w:tag w:val="goog_rdk_60"/>
                          </w:sdtPr>
                          <w:sdtContent>
                            <w:ins w:author="IGNACIO . BRITO CHATTIN" w:id="0" w:date="2025-10-29T18:12:23Z"/>
                            <w:sdt>
                              <w:sdtPr>
                                <w:id w:val="1357801008"/>
                                <w:tag w:val="goog_rdk_61"/>
                              </w:sdtPr>
                              <w:sdtContent>
                                <w:ins w:author="IGNACIO . BRITO CHATTIN" w:id="0" w:date="2025-10-29T18:12:23Z">
                                  <w:r w:rsidDel="00000000" w:rsidR="00000000" w:rsidRPr="00000000">
                                    <w:rPr>
                                      <w:rtl w:val="0"/>
                                      <w:rPrChange w:author="IGNACIO . BRITO CHATTIN" w:id="1" w:date="2025-10-29T18:12:23Z">
                                        <w:rPr/>
                                      </w:rPrChange>
                                    </w:rPr>
                                    <w:t xml:space="preserve">Completado. Se definió la estructura base del sistema y sus componentes.</w:t>
                                  </w:r>
                                </w:ins>
                              </w:sdtContent>
                            </w:sdt>
                            <w:ins w:author="IGNACIO . BRITO CHATTIN" w:id="0" w:date="2025-10-29T18:12:23Z"/>
                          </w:sdtContent>
                        </w:sdt>
                      </w:p>
                    </w:sdtContent>
                  </w:sdt>
                </w:tc>
              </w:tr>
            </w:sdtContent>
          </w:sdt>
          <w:sdt>
            <w:sdtPr>
              <w:id w:val="831318803"/>
              <w:tag w:val="goog_rdk_63"/>
            </w:sdtPr>
            <w:sdtContent>
              <w:tr>
                <w:trPr>
                  <w:cantSplit w:val="0"/>
                  <w:tblHeader w:val="0"/>
                  <w:ins w:author="IGNACIO . BRITO CHATTIN" w:id="0" w:date="2025-10-29T18:12:23Z"/>
                </w:trPr>
                <w:tc>
                  <w:tcPr>
                    <w:shd w:fill="auto" w:val="clear"/>
                    <w:tcMar>
                      <w:top w:w="100.0" w:type="dxa"/>
                      <w:left w:w="100.0" w:type="dxa"/>
                      <w:bottom w:w="100.0" w:type="dxa"/>
                      <w:right w:w="100.0" w:type="dxa"/>
                    </w:tcMar>
                    <w:vAlign w:val="top"/>
                  </w:tcPr>
                  <w:sdt>
                    <w:sdtPr>
                      <w:id w:val="581098616"/>
                      <w:tag w:val="goog_rdk_66"/>
                    </w:sdtPr>
                    <w:sdtContent>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1497024673"/>
                            <w:tag w:val="goog_rdk_64"/>
                          </w:sdtPr>
                          <w:sdtContent>
                            <w:ins w:author="IGNACIO . BRITO CHATTIN" w:id="0" w:date="2025-10-29T18:12:23Z"/>
                            <w:sdt>
                              <w:sdtPr>
                                <w:id w:val="-2126202303"/>
                                <w:tag w:val="goog_rdk_65"/>
                              </w:sdtPr>
                              <w:sdtContent>
                                <w:ins w:author="IGNACIO . BRITO CHATTIN" w:id="0" w:date="2025-10-29T18:12:23Z">
                                  <w:r w:rsidDel="00000000" w:rsidR="00000000" w:rsidRPr="00000000">
                                    <w:rPr>
                                      <w:rtl w:val="0"/>
                                      <w:rPrChange w:author="IGNACIO . BRITO CHATTIN" w:id="1" w:date="2025-10-29T18:12:23Z">
                                        <w:rPr/>
                                      </w:rPrChange>
                                    </w:rPr>
                                    <w:t xml:space="preserve">3. Desarrollo e implementación de módulos</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2113753626"/>
                      <w:tag w:val="goog_rdk_69"/>
                    </w:sdtPr>
                    <w:sdtContent>
                      <w:p w:rsidR="00000000" w:rsidDel="00000000" w:rsidP="00000000" w:rsidRDefault="00000000" w:rsidRPr="00000000" w14:paraId="00000063">
                        <w:pPr>
                          <w:widowControl w:val="0"/>
                          <w:spacing w:after="0" w:line="240" w:lineRule="auto"/>
                          <w:rPr>
                            <w:ins w:author="IGNACIO . BRITO CHATTIN" w:id="0" w:date="2025-10-29T18:12:23Z"/>
                            <w:rPrChange w:author="IGNACIO . BRITO CHATTIN" w:id="1" w:date="2025-10-29T18:12:23Z">
                              <w:rPr/>
                            </w:rPrChange>
                          </w:rPr>
                        </w:pPr>
                        <w:sdt>
                          <w:sdtPr>
                            <w:id w:val="1489552000"/>
                            <w:tag w:val="goog_rdk_67"/>
                          </w:sdtPr>
                          <w:sdtContent>
                            <w:ins w:author="IGNACIO . BRITO CHATTIN" w:id="0" w:date="2025-10-29T18:12:23Z"/>
                            <w:sdt>
                              <w:sdtPr>
                                <w:id w:val="-1383625034"/>
                                <w:tag w:val="goog_rdk_68"/>
                              </w:sdtPr>
                              <w:sdtContent>
                                <w:ins w:author="IGNACIO . BRITO CHATTIN" w:id="0" w:date="2025-10-29T18:12:23Z">
                                  <w:r w:rsidDel="00000000" w:rsidR="00000000" w:rsidRPr="00000000">
                                    <w:rPr>
                                      <w:rtl w:val="0"/>
                                      <w:rPrChange w:author="IGNACIO . BRITO CHATTIN" w:id="1" w:date="2025-10-29T18:12:23Z">
                                        <w:rPr/>
                                      </w:rPrChange>
                                    </w:rPr>
                                    <w:t xml:space="preserve">- Programar el módulo de carga de documentos.</w:t>
                                  </w:r>
                                </w:ins>
                              </w:sdtContent>
                            </w:sdt>
                            <w:ins w:author="IGNACIO . BRITO CHATTIN" w:id="0" w:date="2025-10-29T18:12:23Z"/>
                          </w:sdtContent>
                        </w:sdt>
                      </w:p>
                    </w:sdtContent>
                  </w:sdt>
                  <w:sdt>
                    <w:sdtPr>
                      <w:id w:val="-550250149"/>
                      <w:tag w:val="goog_rdk_72"/>
                    </w:sdtPr>
                    <w:sdtContent>
                      <w:p w:rsidR="00000000" w:rsidDel="00000000" w:rsidP="00000000" w:rsidRDefault="00000000" w:rsidRPr="00000000" w14:paraId="00000064">
                        <w:pPr>
                          <w:widowControl w:val="0"/>
                          <w:spacing w:after="0" w:line="240" w:lineRule="auto"/>
                          <w:rPr>
                            <w:ins w:author="IGNACIO . BRITO CHATTIN" w:id="0" w:date="2025-10-29T18:12:23Z"/>
                            <w:rPrChange w:author="IGNACIO . BRITO CHATTIN" w:id="1" w:date="2025-10-29T18:12:23Z">
                              <w:rPr/>
                            </w:rPrChange>
                          </w:rPr>
                        </w:pPr>
                        <w:sdt>
                          <w:sdtPr>
                            <w:id w:val="307564886"/>
                            <w:tag w:val="goog_rdk_70"/>
                          </w:sdtPr>
                          <w:sdtContent>
                            <w:ins w:author="IGNACIO . BRITO CHATTIN" w:id="0" w:date="2025-10-29T18:12:23Z"/>
                            <w:sdt>
                              <w:sdtPr>
                                <w:id w:val="990371444"/>
                                <w:tag w:val="goog_rdk_71"/>
                              </w:sdtPr>
                              <w:sdtContent>
                                <w:ins w:author="IGNACIO . BRITO CHATTIN" w:id="0" w:date="2025-10-29T18:12:23Z">
                                  <w:r w:rsidDel="00000000" w:rsidR="00000000" w:rsidRPr="00000000">
                                    <w:rPr>
                                      <w:rtl w:val="0"/>
                                      <w:rPrChange w:author="IGNACIO . BRITO CHATTIN" w:id="1" w:date="2025-10-29T18:12:23Z">
                                        <w:rPr/>
                                      </w:rPrChange>
                                    </w:rPr>
                                    <w:t xml:space="preserve">- Implementar la validación de datos tributarios.</w:t>
                                  </w:r>
                                </w:ins>
                              </w:sdtContent>
                            </w:sdt>
                            <w:ins w:author="IGNACIO . BRITO CHATTIN" w:id="0" w:date="2025-10-29T18:12:23Z"/>
                          </w:sdtContent>
                        </w:sdt>
                      </w:p>
                    </w:sdtContent>
                  </w:sdt>
                  <w:sdt>
                    <w:sdtPr>
                      <w:id w:val="-426553210"/>
                      <w:tag w:val="goog_rdk_75"/>
                    </w:sdtPr>
                    <w:sdtContent>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765205536"/>
                            <w:tag w:val="goog_rdk_73"/>
                          </w:sdtPr>
                          <w:sdtContent>
                            <w:ins w:author="IGNACIO . BRITO CHATTIN" w:id="0" w:date="2025-10-29T18:12:23Z"/>
                            <w:sdt>
                              <w:sdtPr>
                                <w:id w:val="-220468597"/>
                                <w:tag w:val="goog_rdk_74"/>
                              </w:sdtPr>
                              <w:sdtContent>
                                <w:ins w:author="IGNACIO . BRITO CHATTIN" w:id="0" w:date="2025-10-29T18:12:23Z">
                                  <w:r w:rsidDel="00000000" w:rsidR="00000000" w:rsidRPr="00000000">
                                    <w:rPr>
                                      <w:rtl w:val="0"/>
                                      <w:rPrChange w:author="IGNACIO . BRITO CHATTIN" w:id="1" w:date="2025-10-29T18:12:23Z">
                                        <w:rPr/>
                                      </w:rPrChange>
                                    </w:rPr>
                                    <w:t xml:space="preserve">- Desarrollar funciones de registro y almacenamiento seguro</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1298084170"/>
                      <w:tag w:val="goog_rdk_78"/>
                    </w:sdtPr>
                    <w:sdtContent>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2116372491"/>
                            <w:tag w:val="goog_rdk_76"/>
                          </w:sdtPr>
                          <w:sdtContent>
                            <w:ins w:author="IGNACIO . BRITO CHATTIN" w:id="0" w:date="2025-10-29T18:12:23Z"/>
                            <w:sdt>
                              <w:sdtPr>
                                <w:id w:val="936998265"/>
                                <w:tag w:val="goog_rdk_77"/>
                              </w:sdtPr>
                              <w:sdtContent>
                                <w:ins w:author="IGNACIO . BRITO CHATTIN" w:id="0" w:date="2025-10-29T18:12:23Z">
                                  <w:r w:rsidDel="00000000" w:rsidR="00000000" w:rsidRPr="00000000">
                                    <w:rPr>
                                      <w:rtl w:val="0"/>
                                      <w:rPrChange w:author="IGNACIO . BRITO CHATTIN" w:id="1" w:date="2025-10-29T18:12:23Z">
                                        <w:rPr/>
                                      </w:rPrChange>
                                    </w:rPr>
                                    <w:t xml:space="preserve">Desarrollar módulos principales del sistema.</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1653360052"/>
                      <w:tag w:val="goog_rdk_81"/>
                    </w:sdtPr>
                    <w:sdtContent>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887649096"/>
                            <w:tag w:val="goog_rdk_79"/>
                          </w:sdtPr>
                          <w:sdtContent>
                            <w:ins w:author="IGNACIO . BRITO CHATTIN" w:id="0" w:date="2025-10-29T18:12:23Z"/>
                            <w:sdt>
                              <w:sdtPr>
                                <w:id w:val="-2071949870"/>
                                <w:tag w:val="goog_rdk_80"/>
                              </w:sdtPr>
                              <w:sdtContent>
                                <w:ins w:author="IGNACIO . BRITO CHATTIN" w:id="0" w:date="2025-10-29T18:12:23Z">
                                  <w:r w:rsidDel="00000000" w:rsidR="00000000" w:rsidRPr="00000000">
                                    <w:rPr>
                                      <w:rtl w:val="0"/>
                                      <w:rPrChange w:author="IGNACIO . BRITO CHATTIN" w:id="1" w:date="2025-10-29T18:12:23Z">
                                        <w:rPr/>
                                      </w:rPrChange>
                                    </w:rPr>
                                    <w:t xml:space="preserve">Semana 5 – 8</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1606683543"/>
                      <w:tag w:val="goog_rdk_84"/>
                    </w:sdtPr>
                    <w:sdtContent>
                      <w:p w:rsidR="00000000" w:rsidDel="00000000" w:rsidP="00000000" w:rsidRDefault="00000000" w:rsidRPr="00000000" w14:paraId="00000068">
                        <w:pPr>
                          <w:widowControl w:val="0"/>
                          <w:spacing w:after="0" w:line="240" w:lineRule="auto"/>
                          <w:rPr>
                            <w:ins w:author="IGNACIO . BRITO CHATTIN" w:id="0" w:date="2025-10-29T18:12:23Z"/>
                            <w:rPrChange w:author="IGNACIO . BRITO CHATTIN" w:id="1" w:date="2025-10-29T18:12:23Z">
                              <w:rPr/>
                            </w:rPrChange>
                          </w:rPr>
                        </w:pPr>
                        <w:sdt>
                          <w:sdtPr>
                            <w:id w:val="-1322128920"/>
                            <w:tag w:val="goog_rdk_82"/>
                          </w:sdtPr>
                          <w:sdtContent>
                            <w:ins w:author="IGNACIO . BRITO CHATTIN" w:id="0" w:date="2025-10-29T18:12:23Z"/>
                            <w:sdt>
                              <w:sdtPr>
                                <w:id w:val="1048914480"/>
                                <w:tag w:val="goog_rdk_83"/>
                              </w:sdtPr>
                              <w:sdtContent>
                                <w:ins w:author="IGNACIO . BRITO CHATTIN" w:id="0" w:date="2025-10-29T18:12:23Z">
                                  <w:r w:rsidDel="00000000" w:rsidR="00000000" w:rsidRPr="00000000">
                                    <w:rPr>
                                      <w:rtl w:val="0"/>
                                    </w:rPr>
                                  </w:r>
                                </w:ins>
                              </w:sdtContent>
                            </w:sdt>
                            <w:ins w:author="IGNACIO . BRITO CHATTIN" w:id="0" w:date="2025-10-29T18:12:23Z"/>
                          </w:sdtContent>
                        </w:sdt>
                      </w:p>
                    </w:sdtContent>
                  </w:sdt>
                  <w:tbl>
                    <w:tblPr>
                      <w:tblStyle w:val="Table8"/>
                      <w:tblW w:w="1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tblGridChange w:id="0">
                        <w:tblGrid>
                          <w:gridCol w:w="1485"/>
                        </w:tblGrid>
                      </w:tblGridChange>
                    </w:tblGrid>
                    <w:sdt>
                      <w:sdtPr>
                        <w:id w:val="-979659021"/>
                        <w:tag w:val="goog_rdk_85"/>
                      </w:sdtPr>
                      <w:sdtContent>
                        <w:tr>
                          <w:trPr>
                            <w:cantSplit w:val="0"/>
                            <w:trHeight w:val="515" w:hRule="atLeast"/>
                            <w:tblHeader w:val="0"/>
                            <w:ins w:author="IGNACIO . BRITO CHATTIN" w:id="0" w:date="2025-10-29T18:12:23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sdt>
                              <w:sdtPr>
                                <w:id w:val="1249513776"/>
                                <w:tag w:val="goog_rdk_88"/>
                              </w:sdtPr>
                              <w:sdtContent>
                                <w:p w:rsidR="00000000" w:rsidDel="00000000" w:rsidP="00000000" w:rsidRDefault="00000000" w:rsidRPr="00000000" w14:paraId="00000069">
                                  <w:pPr>
                                    <w:widowControl w:val="0"/>
                                    <w:spacing w:after="0" w:line="240" w:lineRule="auto"/>
                                    <w:rPr>
                                      <w:ins w:author="IGNACIO . BRITO CHATTIN" w:id="0" w:date="2025-10-29T18:12:23Z"/>
                                      <w:rPrChange w:author="IGNACIO . BRITO CHATTIN" w:id="1" w:date="2025-10-29T18:12:23Z">
                                        <w:rPr/>
                                      </w:rPrChange>
                                    </w:rPr>
                                  </w:pPr>
                                  <w:sdt>
                                    <w:sdtPr>
                                      <w:id w:val="1191285058"/>
                                      <w:tag w:val="goog_rdk_86"/>
                                    </w:sdtPr>
                                    <w:sdtContent>
                                      <w:ins w:author="IGNACIO . BRITO CHATTIN" w:id="0" w:date="2025-10-29T18:12:23Z"/>
                                      <w:sdt>
                                        <w:sdtPr>
                                          <w:id w:val="353611902"/>
                                          <w:tag w:val="goog_rdk_87"/>
                                        </w:sdtPr>
                                        <w:sdtContent>
                                          <w:ins w:author="IGNACIO . BRITO CHATTIN" w:id="0" w:date="2025-10-29T18:12:23Z">
                                            <w:r w:rsidDel="00000000" w:rsidR="00000000" w:rsidRPr="00000000">
                                              <w:rPr>
                                                <w:rtl w:val="0"/>
                                                <w:rPrChange w:author="IGNACIO . BRITO CHATTIN" w:id="1" w:date="2025-10-29T18:12:23Z">
                                                  <w:rPr/>
                                                </w:rPrChange>
                                              </w:rPr>
                                              <w:t xml:space="preserve">En progreso. Módulos de carga y validación implementados parcialmente.</w:t>
                                            </w:r>
                                          </w:ins>
                                        </w:sdtContent>
                                      </w:sdt>
                                      <w:ins w:author="IGNACIO . BRITO CHATTIN" w:id="0" w:date="2025-10-29T18:12:23Z"/>
                                    </w:sdtContent>
                                  </w:sdt>
                                </w:p>
                              </w:sdtContent>
                            </w:sdt>
                          </w:tc>
                        </w:tr>
                      </w:sdtContent>
                    </w:sdt>
                  </w:tbl>
                  <w:sdt>
                    <w:sdtPr>
                      <w:id w:val="1814471856"/>
                      <w:tag w:val="goog_rdk_91"/>
                    </w:sdtPr>
                    <w:sdtContent>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1636928426"/>
                            <w:tag w:val="goog_rdk_89"/>
                          </w:sdtPr>
                          <w:sdtContent>
                            <w:ins w:author="IGNACIO . BRITO CHATTIN" w:id="0" w:date="2025-10-29T18:12:23Z"/>
                            <w:sdt>
                              <w:sdtPr>
                                <w:id w:val="-1461832927"/>
                                <w:tag w:val="goog_rdk_90"/>
                              </w:sdtPr>
                              <w:sdtContent>
                                <w:ins w:author="IGNACIO . BRITO CHATTIN" w:id="0" w:date="2025-10-29T18:12:23Z">
                                  <w:r w:rsidDel="00000000" w:rsidR="00000000" w:rsidRPr="00000000">
                                    <w:rPr>
                                      <w:rtl w:val="0"/>
                                    </w:rPr>
                                  </w:r>
                                </w:ins>
                              </w:sdtContent>
                            </w:sdt>
                            <w:ins w:author="IGNACIO . BRITO CHATTIN" w:id="0" w:date="2025-10-29T18:12:23Z"/>
                          </w:sdtContent>
                        </w:sdt>
                      </w:p>
                    </w:sdtContent>
                  </w:sdt>
                </w:tc>
              </w:tr>
            </w:sdtContent>
          </w:sdt>
          <w:sdt>
            <w:sdtPr>
              <w:id w:val="-2113634464"/>
              <w:tag w:val="goog_rdk_92"/>
            </w:sdtPr>
            <w:sdtContent>
              <w:tr>
                <w:trPr>
                  <w:cantSplit w:val="0"/>
                  <w:tblHeader w:val="0"/>
                  <w:ins w:author="IGNACIO . BRITO CHATTIN" w:id="0" w:date="2025-10-29T18:12:23Z"/>
                </w:trPr>
                <w:tc>
                  <w:tcPr>
                    <w:shd w:fill="auto" w:val="clear"/>
                    <w:tcMar>
                      <w:top w:w="100.0" w:type="dxa"/>
                      <w:left w:w="100.0" w:type="dxa"/>
                      <w:bottom w:w="100.0" w:type="dxa"/>
                      <w:right w:w="100.0" w:type="dxa"/>
                    </w:tcMar>
                    <w:vAlign w:val="top"/>
                  </w:tcPr>
                  <w:sdt>
                    <w:sdtPr>
                      <w:id w:val="74802446"/>
                      <w:tag w:val="goog_rdk_95"/>
                    </w:sdtPr>
                    <w:sdtContent>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924993948"/>
                            <w:tag w:val="goog_rdk_93"/>
                          </w:sdtPr>
                          <w:sdtContent>
                            <w:ins w:author="IGNACIO . BRITO CHATTIN" w:id="0" w:date="2025-10-29T18:12:23Z"/>
                            <w:sdt>
                              <w:sdtPr>
                                <w:id w:val="-678652561"/>
                                <w:tag w:val="goog_rdk_94"/>
                              </w:sdtPr>
                              <w:sdtContent>
                                <w:ins w:author="IGNACIO . BRITO CHATTIN" w:id="0" w:date="2025-10-29T18:12:23Z">
                                  <w:r w:rsidDel="00000000" w:rsidR="00000000" w:rsidRPr="00000000">
                                    <w:rPr>
                                      <w:rtl w:val="0"/>
                                      <w:rPrChange w:author="IGNACIO . BRITO CHATTIN" w:id="1" w:date="2025-10-29T18:12:23Z">
                                        <w:rPr/>
                                      </w:rPrChange>
                                    </w:rPr>
                                    <w:t xml:space="preserve">4. Pruebas y validación del sistema</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1455816233"/>
                      <w:tag w:val="goog_rdk_98"/>
                    </w:sdtPr>
                    <w:sdtContent>
                      <w:p w:rsidR="00000000" w:rsidDel="00000000" w:rsidP="00000000" w:rsidRDefault="00000000" w:rsidRPr="00000000" w14:paraId="0000006C">
                        <w:pPr>
                          <w:widowControl w:val="0"/>
                          <w:spacing w:after="0" w:line="240" w:lineRule="auto"/>
                          <w:rPr>
                            <w:ins w:author="IGNACIO . BRITO CHATTIN" w:id="0" w:date="2025-10-29T18:12:23Z"/>
                            <w:rPrChange w:author="IGNACIO . BRITO CHATTIN" w:id="1" w:date="2025-10-29T18:12:23Z">
                              <w:rPr/>
                            </w:rPrChange>
                          </w:rPr>
                        </w:pPr>
                        <w:sdt>
                          <w:sdtPr>
                            <w:id w:val="1703578499"/>
                            <w:tag w:val="goog_rdk_96"/>
                          </w:sdtPr>
                          <w:sdtContent>
                            <w:ins w:author="IGNACIO . BRITO CHATTIN" w:id="0" w:date="2025-10-29T18:12:23Z"/>
                            <w:sdt>
                              <w:sdtPr>
                                <w:id w:val="-1039704207"/>
                                <w:tag w:val="goog_rdk_97"/>
                              </w:sdtPr>
                              <w:sdtContent>
                                <w:ins w:author="IGNACIO . BRITO CHATTIN" w:id="0" w:date="2025-10-29T18:12:23Z">
                                  <w:r w:rsidDel="00000000" w:rsidR="00000000" w:rsidRPr="00000000">
                                    <w:rPr>
                                      <w:rtl w:val="0"/>
                                      <w:rPrChange w:author="IGNACIO . BRITO CHATTIN" w:id="1" w:date="2025-10-29T18:12:23Z">
                                        <w:rPr/>
                                      </w:rPrChange>
                                    </w:rPr>
                                    <w:t xml:space="preserve">- Ejecutar pruebas funcionales y de rendimiento.</w:t>
                                  </w:r>
                                </w:ins>
                              </w:sdtContent>
                            </w:sdt>
                            <w:ins w:author="IGNACIO . BRITO CHATTIN" w:id="0" w:date="2025-10-29T18:12:23Z"/>
                          </w:sdtContent>
                        </w:sdt>
                      </w:p>
                    </w:sdtContent>
                  </w:sdt>
                  <w:sdt>
                    <w:sdtPr>
                      <w:id w:val="-1149197524"/>
                      <w:tag w:val="goog_rdk_101"/>
                    </w:sdtPr>
                    <w:sdtContent>
                      <w:p w:rsidR="00000000" w:rsidDel="00000000" w:rsidP="00000000" w:rsidRDefault="00000000" w:rsidRPr="00000000" w14:paraId="0000006D">
                        <w:pPr>
                          <w:widowControl w:val="0"/>
                          <w:spacing w:after="0" w:line="240" w:lineRule="auto"/>
                          <w:rPr>
                            <w:ins w:author="IGNACIO . BRITO CHATTIN" w:id="0" w:date="2025-10-29T18:12:23Z"/>
                            <w:rPrChange w:author="IGNACIO . BRITO CHATTIN" w:id="1" w:date="2025-10-29T18:12:23Z">
                              <w:rPr/>
                            </w:rPrChange>
                          </w:rPr>
                        </w:pPr>
                        <w:sdt>
                          <w:sdtPr>
                            <w:id w:val="-2045804699"/>
                            <w:tag w:val="goog_rdk_99"/>
                          </w:sdtPr>
                          <w:sdtContent>
                            <w:ins w:author="IGNACIO . BRITO CHATTIN" w:id="0" w:date="2025-10-29T18:12:23Z"/>
                            <w:sdt>
                              <w:sdtPr>
                                <w:id w:val="1911918228"/>
                                <w:tag w:val="goog_rdk_100"/>
                              </w:sdtPr>
                              <w:sdtContent>
                                <w:ins w:author="IGNACIO . BRITO CHATTIN" w:id="0" w:date="2025-10-29T18:12:23Z">
                                  <w:r w:rsidDel="00000000" w:rsidR="00000000" w:rsidRPr="00000000">
                                    <w:rPr>
                                      <w:rtl w:val="0"/>
                                      <w:rPrChange w:author="IGNACIO . BRITO CHATTIN" w:id="1" w:date="2025-10-29T18:12:23Z">
                                        <w:rPr/>
                                      </w:rPrChange>
                                    </w:rPr>
                                    <w:t xml:space="preserve">- Verificar estabilidad y seguridad del sistema.</w:t>
                                  </w:r>
                                </w:ins>
                              </w:sdtContent>
                            </w:sdt>
                            <w:ins w:author="IGNACIO . BRITO CHATTIN" w:id="0" w:date="2025-10-29T18:12:23Z"/>
                          </w:sdtContent>
                        </w:sdt>
                      </w:p>
                    </w:sdtContent>
                  </w:sdt>
                  <w:sdt>
                    <w:sdtPr>
                      <w:id w:val="-1859772631"/>
                      <w:tag w:val="goog_rdk_104"/>
                    </w:sdtPr>
                    <w:sdtContent>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1539769709"/>
                            <w:tag w:val="goog_rdk_102"/>
                          </w:sdtPr>
                          <w:sdtContent>
                            <w:ins w:author="IGNACIO . BRITO CHATTIN" w:id="0" w:date="2025-10-29T18:12:23Z"/>
                            <w:sdt>
                              <w:sdtPr>
                                <w:id w:val="802393994"/>
                                <w:tag w:val="goog_rdk_103"/>
                              </w:sdtPr>
                              <w:sdtContent>
                                <w:ins w:author="IGNACIO . BRITO CHATTIN" w:id="0" w:date="2025-10-29T18:12:23Z">
                                  <w:r w:rsidDel="00000000" w:rsidR="00000000" w:rsidRPr="00000000">
                                    <w:rPr>
                                      <w:rtl w:val="0"/>
                                      <w:rPrChange w:author="IGNACIO . BRITO CHATTIN" w:id="1" w:date="2025-10-29T18:12:23Z">
                                        <w:rPr/>
                                      </w:rPrChange>
                                    </w:rPr>
                                    <w:t xml:space="preserve">- Corregir errores detectados.</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1484946964"/>
                      <w:tag w:val="goog_rdk_107"/>
                    </w:sdtPr>
                    <w:sdtContent>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1852141933"/>
                            <w:tag w:val="goog_rdk_105"/>
                          </w:sdtPr>
                          <w:sdtContent>
                            <w:ins w:author="IGNACIO . BRITO CHATTIN" w:id="0" w:date="2025-10-29T18:12:23Z"/>
                            <w:sdt>
                              <w:sdtPr>
                                <w:id w:val="-1792816586"/>
                                <w:tag w:val="goog_rdk_106"/>
                              </w:sdtPr>
                              <w:sdtContent>
                                <w:ins w:author="IGNACIO . BRITO CHATTIN" w:id="0" w:date="2025-10-29T18:12:23Z">
                                  <w:r w:rsidDel="00000000" w:rsidR="00000000" w:rsidRPr="00000000">
                                    <w:rPr>
                                      <w:rtl w:val="0"/>
                                      <w:rPrChange w:author="IGNACIO . BRITO CHATTIN" w:id="1" w:date="2025-10-29T18:12:23Z">
                                        <w:rPr/>
                                      </w:rPrChange>
                                    </w:rPr>
                                    <w:t xml:space="preserve">Asegurar la calidad y correcto funcionamiento del sistema.</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524623769"/>
                      <w:tag w:val="goog_rdk_110"/>
                    </w:sdtPr>
                    <w:sdtContent>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2087858370"/>
                            <w:tag w:val="goog_rdk_108"/>
                          </w:sdtPr>
                          <w:sdtContent>
                            <w:ins w:author="IGNACIO . BRITO CHATTIN" w:id="0" w:date="2025-10-29T18:12:23Z"/>
                            <w:sdt>
                              <w:sdtPr>
                                <w:id w:val="894405490"/>
                                <w:tag w:val="goog_rdk_109"/>
                              </w:sdtPr>
                              <w:sdtContent>
                                <w:ins w:author="IGNACIO . BRITO CHATTIN" w:id="0" w:date="2025-10-29T18:12:23Z">
                                  <w:r w:rsidDel="00000000" w:rsidR="00000000" w:rsidRPr="00000000">
                                    <w:rPr>
                                      <w:rtl w:val="0"/>
                                      <w:rPrChange w:author="IGNACIO . BRITO CHATTIN" w:id="1" w:date="2025-10-29T18:12:23Z">
                                        <w:rPr/>
                                      </w:rPrChange>
                                    </w:rPr>
                                    <w:t xml:space="preserve">Semana 9-10</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440105077"/>
                      <w:tag w:val="goog_rdk_113"/>
                    </w:sdtPr>
                    <w:sdtContent>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1728293770"/>
                            <w:tag w:val="goog_rdk_111"/>
                          </w:sdtPr>
                          <w:sdtContent>
                            <w:ins w:author="IGNACIO . BRITO CHATTIN" w:id="0" w:date="2025-10-29T18:12:23Z"/>
                            <w:sdt>
                              <w:sdtPr>
                                <w:id w:val="2026553335"/>
                                <w:tag w:val="goog_rdk_112"/>
                              </w:sdtPr>
                              <w:sdtContent>
                                <w:ins w:author="IGNACIO . BRITO CHATTIN" w:id="0" w:date="2025-10-29T18:12:23Z">
                                  <w:r w:rsidDel="00000000" w:rsidR="00000000" w:rsidRPr="00000000">
                                    <w:rPr>
                                      <w:rtl w:val="0"/>
                                      <w:rPrChange w:author="IGNACIO . BRITO CHATTIN" w:id="1" w:date="2025-10-29T18:12:23Z">
                                        <w:rPr/>
                                      </w:rPrChange>
                                    </w:rPr>
                                    <w:t xml:space="preserve">En curso. Pruebas iniciales completadas con ajustes en validaciones.</w:t>
                                  </w:r>
                                </w:ins>
                              </w:sdtContent>
                            </w:sdt>
                            <w:ins w:author="IGNACIO . BRITO CHATTIN" w:id="0" w:date="2025-10-29T18:12:23Z"/>
                          </w:sdtContent>
                        </w:sdt>
                      </w:p>
                    </w:sdtContent>
                  </w:sdt>
                </w:tc>
              </w:tr>
            </w:sdtContent>
          </w:sdt>
          <w:sdt>
            <w:sdtPr>
              <w:id w:val="287644754"/>
              <w:tag w:val="goog_rdk_114"/>
            </w:sdtPr>
            <w:sdtContent>
              <w:tr>
                <w:trPr>
                  <w:cantSplit w:val="0"/>
                  <w:tblHeader w:val="0"/>
                  <w:ins w:author="IGNACIO . BRITO CHATTIN" w:id="0" w:date="2025-10-29T18:12:23Z"/>
                </w:trPr>
                <w:tc>
                  <w:tcPr>
                    <w:shd w:fill="auto" w:val="clear"/>
                    <w:tcMar>
                      <w:top w:w="100.0" w:type="dxa"/>
                      <w:left w:w="100.0" w:type="dxa"/>
                      <w:bottom w:w="100.0" w:type="dxa"/>
                      <w:right w:w="100.0" w:type="dxa"/>
                    </w:tcMar>
                    <w:vAlign w:val="top"/>
                  </w:tcPr>
                  <w:sdt>
                    <w:sdtPr>
                      <w:id w:val="-1695652336"/>
                      <w:tag w:val="goog_rdk_117"/>
                    </w:sdtPr>
                    <w:sdtContent>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950601714"/>
                            <w:tag w:val="goog_rdk_115"/>
                          </w:sdtPr>
                          <w:sdtContent>
                            <w:ins w:author="IGNACIO . BRITO CHATTIN" w:id="0" w:date="2025-10-29T18:12:23Z"/>
                            <w:sdt>
                              <w:sdtPr>
                                <w:id w:val="-2139231791"/>
                                <w:tag w:val="goog_rdk_116"/>
                              </w:sdtPr>
                              <w:sdtContent>
                                <w:ins w:author="IGNACIO . BRITO CHATTIN" w:id="0" w:date="2025-10-29T18:12:23Z">
                                  <w:r w:rsidDel="00000000" w:rsidR="00000000" w:rsidRPr="00000000">
                                    <w:rPr>
                                      <w:rtl w:val="0"/>
                                      <w:rPrChange w:author="IGNACIO . BRITO CHATTIN" w:id="1" w:date="2025-10-29T18:12:23Z">
                                        <w:rPr/>
                                      </w:rPrChange>
                                    </w:rPr>
                                    <w:t xml:space="preserve">5. Desarrollo del módulo de reportes y funcionalidades complementarias</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115032076"/>
                      <w:tag w:val="goog_rdk_120"/>
                    </w:sdtPr>
                    <w:sdtContent>
                      <w:p w:rsidR="00000000" w:rsidDel="00000000" w:rsidP="00000000" w:rsidRDefault="00000000" w:rsidRPr="00000000" w14:paraId="00000073">
                        <w:pPr>
                          <w:widowControl w:val="0"/>
                          <w:spacing w:after="0" w:line="240" w:lineRule="auto"/>
                          <w:rPr>
                            <w:ins w:author="IGNACIO . BRITO CHATTIN" w:id="0" w:date="2025-10-29T18:12:23Z"/>
                            <w:rPrChange w:author="IGNACIO . BRITO CHATTIN" w:id="1" w:date="2025-10-29T18:12:23Z">
                              <w:rPr/>
                            </w:rPrChange>
                          </w:rPr>
                        </w:pPr>
                        <w:sdt>
                          <w:sdtPr>
                            <w:id w:val="726472300"/>
                            <w:tag w:val="goog_rdk_118"/>
                          </w:sdtPr>
                          <w:sdtContent>
                            <w:ins w:author="IGNACIO . BRITO CHATTIN" w:id="0" w:date="2025-10-29T18:12:23Z"/>
                            <w:sdt>
                              <w:sdtPr>
                                <w:id w:val="-1894043156"/>
                                <w:tag w:val="goog_rdk_119"/>
                              </w:sdtPr>
                              <w:sdtContent>
                                <w:ins w:author="IGNACIO . BRITO CHATTIN" w:id="0" w:date="2025-10-29T18:12:23Z">
                                  <w:r w:rsidDel="00000000" w:rsidR="00000000" w:rsidRPr="00000000">
                                    <w:rPr>
                                      <w:rtl w:val="0"/>
                                      <w:rPrChange w:author="IGNACIO . BRITO CHATTIN" w:id="1" w:date="2025-10-29T18:12:23Z">
                                        <w:rPr/>
                                      </w:rPrChange>
                                    </w:rPr>
                                    <w:t xml:space="preserve">- Crear reportes automáticos de documentos tributarios.</w:t>
                                  </w:r>
                                </w:ins>
                              </w:sdtContent>
                            </w:sdt>
                            <w:ins w:author="IGNACIO . BRITO CHATTIN" w:id="0" w:date="2025-10-29T18:12:23Z"/>
                          </w:sdtContent>
                        </w:sdt>
                      </w:p>
                    </w:sdtContent>
                  </w:sdt>
                  <w:sdt>
                    <w:sdtPr>
                      <w:id w:val="-1644068205"/>
                      <w:tag w:val="goog_rdk_123"/>
                    </w:sdtPr>
                    <w:sdtContent>
                      <w:p w:rsidR="00000000" w:rsidDel="00000000" w:rsidP="00000000" w:rsidRDefault="00000000" w:rsidRPr="00000000" w14:paraId="00000074">
                        <w:pPr>
                          <w:widowControl w:val="0"/>
                          <w:spacing w:after="0" w:line="240" w:lineRule="auto"/>
                          <w:rPr>
                            <w:ins w:author="IGNACIO . BRITO CHATTIN" w:id="0" w:date="2025-10-29T18:12:23Z"/>
                            <w:rPrChange w:author="IGNACIO . BRITO CHATTIN" w:id="1" w:date="2025-10-29T18:12:23Z">
                              <w:rPr/>
                            </w:rPrChange>
                          </w:rPr>
                        </w:pPr>
                        <w:sdt>
                          <w:sdtPr>
                            <w:id w:val="-2084416214"/>
                            <w:tag w:val="goog_rdk_121"/>
                          </w:sdtPr>
                          <w:sdtContent>
                            <w:ins w:author="IGNACIO . BRITO CHATTIN" w:id="0" w:date="2025-10-29T18:12:23Z"/>
                            <w:sdt>
                              <w:sdtPr>
                                <w:id w:val="-1803304757"/>
                                <w:tag w:val="goog_rdk_122"/>
                              </w:sdtPr>
                              <w:sdtContent>
                                <w:ins w:author="IGNACIO . BRITO CHATTIN" w:id="0" w:date="2025-10-29T18:12:23Z">
                                  <w:r w:rsidDel="00000000" w:rsidR="00000000" w:rsidRPr="00000000">
                                    <w:rPr>
                                      <w:rtl w:val="0"/>
                                      <w:rPrChange w:author="IGNACIO . BRITO CHATTIN" w:id="1" w:date="2025-10-29T18:12:23Z">
                                        <w:rPr/>
                                      </w:rPrChange>
                                    </w:rPr>
                                    <w:t xml:space="preserve">- Preparar integración con servicios externos.</w:t>
                                  </w:r>
                                </w:ins>
                              </w:sdtContent>
                            </w:sdt>
                            <w:ins w:author="IGNACIO . BRITO CHATTIN" w:id="0" w:date="2025-10-29T18:12:23Z"/>
                          </w:sdtContent>
                        </w:sdt>
                      </w:p>
                    </w:sdtContent>
                  </w:sdt>
                  <w:sdt>
                    <w:sdtPr>
                      <w:id w:val="-1222371139"/>
                      <w:tag w:val="goog_rdk_126"/>
                    </w:sdtPr>
                    <w:sdtContent>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502422051"/>
                            <w:tag w:val="goog_rdk_124"/>
                          </w:sdtPr>
                          <w:sdtContent>
                            <w:ins w:author="IGNACIO . BRITO CHATTIN" w:id="0" w:date="2025-10-29T18:12:23Z"/>
                            <w:sdt>
                              <w:sdtPr>
                                <w:id w:val="1791089730"/>
                                <w:tag w:val="goog_rdk_125"/>
                              </w:sdtPr>
                              <w:sdtContent>
                                <w:ins w:author="IGNACIO . BRITO CHATTIN" w:id="0" w:date="2025-10-29T18:12:23Z">
                                  <w:r w:rsidDel="00000000" w:rsidR="00000000" w:rsidRPr="00000000">
                                    <w:rPr>
                                      <w:rtl w:val="0"/>
                                      <w:rPrChange w:author="IGNACIO . BRITO CHATTIN" w:id="1" w:date="2025-10-29T18:12:23Z">
                                        <w:rPr/>
                                      </w:rPrChange>
                                    </w:rPr>
                                    <w:t xml:space="preserve">- Mejorar la interfaz y navegación del sistema.</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725088899"/>
                      <w:tag w:val="goog_rdk_129"/>
                    </w:sdtPr>
                    <w:sdtContent>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1638012586"/>
                            <w:tag w:val="goog_rdk_127"/>
                          </w:sdtPr>
                          <w:sdtContent>
                            <w:ins w:author="IGNACIO . BRITO CHATTIN" w:id="0" w:date="2025-10-29T18:12:23Z"/>
                            <w:sdt>
                              <w:sdtPr>
                                <w:id w:val="-1834773964"/>
                                <w:tag w:val="goog_rdk_128"/>
                              </w:sdtPr>
                              <w:sdtContent>
                                <w:ins w:author="IGNACIO . BRITO CHATTIN" w:id="0" w:date="2025-10-29T18:12:23Z">
                                  <w:r w:rsidDel="00000000" w:rsidR="00000000" w:rsidRPr="00000000">
                                    <w:rPr>
                                      <w:rtl w:val="0"/>
                                      <w:rPrChange w:author="IGNACIO . BRITO CHATTIN" w:id="1" w:date="2025-10-29T18:12:23Z">
                                        <w:rPr/>
                                      </w:rPrChange>
                                    </w:rPr>
                                    <w:t xml:space="preserve">Extender las funcionalidades del SGDT.</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301720590"/>
                      <w:tag w:val="goog_rdk_132"/>
                    </w:sdtPr>
                    <w:sdtContent>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1084106111"/>
                            <w:tag w:val="goog_rdk_130"/>
                          </w:sdtPr>
                          <w:sdtContent>
                            <w:ins w:author="IGNACIO . BRITO CHATTIN" w:id="0" w:date="2025-10-29T18:12:23Z"/>
                            <w:sdt>
                              <w:sdtPr>
                                <w:id w:val="1312848300"/>
                                <w:tag w:val="goog_rdk_131"/>
                              </w:sdtPr>
                              <w:sdtContent>
                                <w:ins w:author="IGNACIO . BRITO CHATTIN" w:id="0" w:date="2025-10-29T18:12:23Z">
                                  <w:r w:rsidDel="00000000" w:rsidR="00000000" w:rsidRPr="00000000">
                                    <w:rPr>
                                      <w:rtl w:val="0"/>
                                      <w:rPrChange w:author="IGNACIO . BRITO CHATTIN" w:id="1" w:date="2025-10-29T18:12:23Z">
                                        <w:rPr/>
                                      </w:rPrChange>
                                    </w:rPr>
                                    <w:t xml:space="preserve">Semana 11 – 13</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1309483630"/>
                      <w:tag w:val="goog_rdk_135"/>
                    </w:sdtPr>
                    <w:sdtContent>
                      <w:p w:rsidR="00000000" w:rsidDel="00000000" w:rsidP="00000000" w:rsidRDefault="00000000" w:rsidRPr="00000000" w14:paraId="00000078">
                        <w:pPr>
                          <w:widowControl w:val="0"/>
                          <w:spacing w:after="0" w:line="240" w:lineRule="auto"/>
                          <w:rPr>
                            <w:ins w:author="IGNACIO . BRITO CHATTIN" w:id="0" w:date="2025-10-29T18:12:23Z"/>
                            <w:rPrChange w:author="IGNACIO . BRITO CHATTIN" w:id="1" w:date="2025-10-29T18:12:23Z">
                              <w:rPr/>
                            </w:rPrChange>
                          </w:rPr>
                        </w:pPr>
                        <w:sdt>
                          <w:sdtPr>
                            <w:id w:val="993426127"/>
                            <w:tag w:val="goog_rdk_133"/>
                          </w:sdtPr>
                          <w:sdtContent>
                            <w:ins w:author="IGNACIO . BRITO CHATTIN" w:id="0" w:date="2025-10-29T18:12:23Z"/>
                            <w:sdt>
                              <w:sdtPr>
                                <w:id w:val="-1132116278"/>
                                <w:tag w:val="goog_rdk_134"/>
                              </w:sdtPr>
                              <w:sdtContent>
                                <w:ins w:author="IGNACIO . BRITO CHATTIN" w:id="0" w:date="2025-10-29T18:12:23Z">
                                  <w:r w:rsidDel="00000000" w:rsidR="00000000" w:rsidRPr="00000000">
                                    <w:rPr>
                                      <w:rtl w:val="0"/>
                                    </w:rPr>
                                  </w:r>
                                </w:ins>
                              </w:sdtContent>
                            </w:sdt>
                            <w:ins w:author="IGNACIO . BRITO CHATTIN" w:id="0" w:date="2025-10-29T18:12:23Z"/>
                          </w:sdtContent>
                        </w:sdt>
                      </w:p>
                    </w:sdtContent>
                  </w:sdt>
                  <w:tbl>
                    <w:tblPr>
                      <w:tblStyle w:val="Table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sdt>
                      <w:sdtPr>
                        <w:id w:val="-2082401463"/>
                        <w:tag w:val="goog_rdk_136"/>
                      </w:sdtPr>
                      <w:sdtContent>
                        <w:tr>
                          <w:trPr>
                            <w:cantSplit w:val="0"/>
                            <w:trHeight w:val="230" w:hRule="atLeast"/>
                            <w:tblHeader w:val="0"/>
                            <w:ins w:author="IGNACIO . BRITO CHATTIN" w:id="0" w:date="2025-10-29T18:12:23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sdt>
                              <w:sdtPr>
                                <w:id w:val="250595703"/>
                                <w:tag w:val="goog_rdk_139"/>
                              </w:sdtPr>
                              <w:sdtContent>
                                <w:p w:rsidR="00000000" w:rsidDel="00000000" w:rsidP="00000000" w:rsidRDefault="00000000" w:rsidRPr="00000000" w14:paraId="00000079">
                                  <w:pPr>
                                    <w:widowControl w:val="0"/>
                                    <w:spacing w:after="0" w:line="240" w:lineRule="auto"/>
                                    <w:rPr>
                                      <w:ins w:author="IGNACIO . BRITO CHATTIN" w:id="0" w:date="2025-10-29T18:12:23Z"/>
                                      <w:rPrChange w:author="IGNACIO . BRITO CHATTIN" w:id="1" w:date="2025-10-29T18:12:23Z">
                                        <w:rPr/>
                                      </w:rPrChange>
                                    </w:rPr>
                                  </w:pPr>
                                  <w:sdt>
                                    <w:sdtPr>
                                      <w:id w:val="-1028706842"/>
                                      <w:tag w:val="goog_rdk_137"/>
                                    </w:sdtPr>
                                    <w:sdtContent>
                                      <w:ins w:author="IGNACIO . BRITO CHATTIN" w:id="0" w:date="2025-10-29T18:12:23Z"/>
                                      <w:sdt>
                                        <w:sdtPr>
                                          <w:id w:val="732485371"/>
                                          <w:tag w:val="goog_rdk_138"/>
                                        </w:sdtPr>
                                        <w:sdtContent>
                                          <w:ins w:author="IGNACIO . BRITO CHATTIN" w:id="0" w:date="2025-10-29T18:12:23Z">
                                            <w:r w:rsidDel="00000000" w:rsidR="00000000" w:rsidRPr="00000000">
                                              <w:rPr>
                                                <w:rtl w:val="0"/>
                                              </w:rPr>
                                            </w:r>
                                          </w:ins>
                                        </w:sdtContent>
                                      </w:sdt>
                                      <w:ins w:author="IGNACIO . BRITO CHATTIN" w:id="0" w:date="2025-10-29T18:12:23Z"/>
                                    </w:sdtContent>
                                  </w:sdt>
                                </w:p>
                              </w:sdtContent>
                            </w:sdt>
                          </w:tc>
                        </w:tr>
                      </w:sdtContent>
                    </w:sdt>
                  </w:tbl>
                  <w:sdt>
                    <w:sdtPr>
                      <w:id w:val="1111265481"/>
                      <w:tag w:val="goog_rdk_142"/>
                    </w:sdtPr>
                    <w:sdtContent>
                      <w:p w:rsidR="00000000" w:rsidDel="00000000" w:rsidP="00000000" w:rsidRDefault="00000000" w:rsidRPr="00000000" w14:paraId="0000007A">
                        <w:pPr>
                          <w:widowControl w:val="0"/>
                          <w:spacing w:after="0" w:line="240" w:lineRule="auto"/>
                          <w:rPr>
                            <w:ins w:author="IGNACIO . BRITO CHATTIN" w:id="0" w:date="2025-10-29T18:12:23Z"/>
                            <w:rPrChange w:author="IGNACIO . BRITO CHATTIN" w:id="1" w:date="2025-10-29T18:12:23Z">
                              <w:rPr/>
                            </w:rPrChange>
                          </w:rPr>
                        </w:pPr>
                        <w:sdt>
                          <w:sdtPr>
                            <w:id w:val="553497397"/>
                            <w:tag w:val="goog_rdk_140"/>
                          </w:sdtPr>
                          <w:sdtContent>
                            <w:ins w:author="IGNACIO . BRITO CHATTIN" w:id="0" w:date="2025-10-29T18:12:23Z"/>
                            <w:sdt>
                              <w:sdtPr>
                                <w:id w:val="-33682028"/>
                                <w:tag w:val="goog_rdk_141"/>
                              </w:sdtPr>
                              <w:sdtContent>
                                <w:ins w:author="IGNACIO . BRITO CHATTIN" w:id="0" w:date="2025-10-29T18:12:23Z">
                                  <w:r w:rsidDel="00000000" w:rsidR="00000000" w:rsidRPr="00000000">
                                    <w:rPr>
                                      <w:rtl w:val="0"/>
                                    </w:rPr>
                                  </w:r>
                                </w:ins>
                              </w:sdtContent>
                            </w:sdt>
                            <w:ins w:author="IGNACIO . BRITO CHATTIN" w:id="0" w:date="2025-10-29T18:12:23Z"/>
                          </w:sdtContent>
                        </w:sdt>
                      </w:p>
                    </w:sdtContent>
                  </w:sdt>
                  <w:tbl>
                    <w:tblPr>
                      <w:tblStyle w:val="Table10"/>
                      <w:tblW w:w="1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tblGridChange w:id="0">
                        <w:tblGrid>
                          <w:gridCol w:w="1485"/>
                        </w:tblGrid>
                      </w:tblGridChange>
                    </w:tblGrid>
                    <w:sdt>
                      <w:sdtPr>
                        <w:id w:val="-881336566"/>
                        <w:tag w:val="goog_rdk_143"/>
                      </w:sdtPr>
                      <w:sdtContent>
                        <w:tr>
                          <w:trPr>
                            <w:cantSplit w:val="0"/>
                            <w:trHeight w:val="515" w:hRule="atLeast"/>
                            <w:tblHeader w:val="0"/>
                            <w:ins w:author="IGNACIO . BRITO CHATTIN" w:id="0" w:date="2025-10-29T18:12:23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sdt>
                              <w:sdtPr>
                                <w:id w:val="706164411"/>
                                <w:tag w:val="goog_rdk_146"/>
                              </w:sdtPr>
                              <w:sdtContent>
                                <w:p w:rsidR="00000000" w:rsidDel="00000000" w:rsidP="00000000" w:rsidRDefault="00000000" w:rsidRPr="00000000" w14:paraId="0000007B">
                                  <w:pPr>
                                    <w:widowControl w:val="0"/>
                                    <w:spacing w:after="0" w:line="240" w:lineRule="auto"/>
                                    <w:rPr>
                                      <w:ins w:author="IGNACIO . BRITO CHATTIN" w:id="0" w:date="2025-10-29T18:12:23Z"/>
                                      <w:rPrChange w:author="IGNACIO . BRITO CHATTIN" w:id="1" w:date="2025-10-29T18:12:23Z">
                                        <w:rPr/>
                                      </w:rPrChange>
                                    </w:rPr>
                                  </w:pPr>
                                  <w:sdt>
                                    <w:sdtPr>
                                      <w:id w:val="-353947243"/>
                                      <w:tag w:val="goog_rdk_144"/>
                                    </w:sdtPr>
                                    <w:sdtContent>
                                      <w:ins w:author="IGNACIO . BRITO CHATTIN" w:id="0" w:date="2025-10-29T18:12:23Z"/>
                                      <w:sdt>
                                        <w:sdtPr>
                                          <w:id w:val="-1669127489"/>
                                          <w:tag w:val="goog_rdk_145"/>
                                        </w:sdtPr>
                                        <w:sdtContent>
                                          <w:ins w:author="IGNACIO . BRITO CHATTIN" w:id="0" w:date="2025-10-29T18:12:23Z">
                                            <w:r w:rsidDel="00000000" w:rsidR="00000000" w:rsidRPr="00000000">
                                              <w:rPr>
                                                <w:rtl w:val="0"/>
                                                <w:rPrChange w:author="IGNACIO . BRITO CHATTIN" w:id="1" w:date="2025-10-29T18:12:23Z">
                                                  <w:rPr/>
                                                </w:rPrChange>
                                              </w:rPr>
                                              <w:t xml:space="preserve">Retrasado. Prioridad secundaria debido a ajustes en etapas previas.</w:t>
                                            </w:r>
                                          </w:ins>
                                        </w:sdtContent>
                                      </w:sdt>
                                      <w:ins w:author="IGNACIO . BRITO CHATTIN" w:id="0" w:date="2025-10-29T18:12:23Z"/>
                                    </w:sdtContent>
                                  </w:sdt>
                                </w:p>
                              </w:sdtContent>
                            </w:sdt>
                          </w:tc>
                        </w:tr>
                      </w:sdtContent>
                    </w:sdt>
                  </w:tbl>
                  <w:sdt>
                    <w:sdtPr>
                      <w:id w:val="1631133120"/>
                      <w:tag w:val="goog_rdk_149"/>
                    </w:sdtPr>
                    <w:sdtContent>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538989399"/>
                            <w:tag w:val="goog_rdk_147"/>
                          </w:sdtPr>
                          <w:sdtContent>
                            <w:ins w:author="IGNACIO . BRITO CHATTIN" w:id="0" w:date="2025-10-29T18:12:23Z"/>
                            <w:sdt>
                              <w:sdtPr>
                                <w:id w:val="-474939823"/>
                                <w:tag w:val="goog_rdk_148"/>
                              </w:sdtPr>
                              <w:sdtContent>
                                <w:ins w:author="IGNACIO . BRITO CHATTIN" w:id="0" w:date="2025-10-29T18:12:23Z">
                                  <w:r w:rsidDel="00000000" w:rsidR="00000000" w:rsidRPr="00000000">
                                    <w:rPr>
                                      <w:rtl w:val="0"/>
                                    </w:rPr>
                                  </w:r>
                                </w:ins>
                              </w:sdtContent>
                            </w:sdt>
                            <w:ins w:author="IGNACIO . BRITO CHATTIN" w:id="0" w:date="2025-10-29T18:12:23Z"/>
                          </w:sdtContent>
                        </w:sdt>
                      </w:p>
                    </w:sdtContent>
                  </w:sdt>
                </w:tc>
              </w:tr>
            </w:sdtContent>
          </w:sdt>
          <w:sdt>
            <w:sdtPr>
              <w:id w:val="823481272"/>
              <w:tag w:val="goog_rdk_150"/>
            </w:sdtPr>
            <w:sdtContent>
              <w:tr>
                <w:trPr>
                  <w:cantSplit w:val="0"/>
                  <w:tblHeader w:val="0"/>
                  <w:ins w:author="IGNACIO . BRITO CHATTIN" w:id="0" w:date="2025-10-29T18:12:23Z"/>
                </w:trPr>
                <w:tc>
                  <w:tcPr>
                    <w:shd w:fill="auto" w:val="clear"/>
                    <w:tcMar>
                      <w:top w:w="100.0" w:type="dxa"/>
                      <w:left w:w="100.0" w:type="dxa"/>
                      <w:bottom w:w="100.0" w:type="dxa"/>
                      <w:right w:w="100.0" w:type="dxa"/>
                    </w:tcMar>
                    <w:vAlign w:val="top"/>
                  </w:tcPr>
                  <w:sdt>
                    <w:sdtPr>
                      <w:id w:val="761652339"/>
                      <w:tag w:val="goog_rdk_153"/>
                    </w:sdtPr>
                    <w:sdtContent>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1289106387"/>
                            <w:tag w:val="goog_rdk_151"/>
                          </w:sdtPr>
                          <w:sdtContent>
                            <w:ins w:author="IGNACIO . BRITO CHATTIN" w:id="0" w:date="2025-10-29T18:12:23Z"/>
                            <w:sdt>
                              <w:sdtPr>
                                <w:id w:val="-453371728"/>
                                <w:tag w:val="goog_rdk_152"/>
                              </w:sdtPr>
                              <w:sdtContent>
                                <w:ins w:author="IGNACIO . BRITO CHATTIN" w:id="0" w:date="2025-10-29T18:12:23Z">
                                  <w:r w:rsidDel="00000000" w:rsidR="00000000" w:rsidRPr="00000000">
                                    <w:rPr>
                                      <w:rtl w:val="0"/>
                                      <w:rPrChange w:author="IGNACIO . BRITO CHATTIN" w:id="1" w:date="2025-10-29T18:12:23Z">
                                        <w:rPr/>
                                      </w:rPrChange>
                                    </w:rPr>
                                    <w:t xml:space="preserve">6. Documentación y cierre del proyecto</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343471637"/>
                      <w:tag w:val="goog_rdk_156"/>
                    </w:sdtPr>
                    <w:sdtContent>
                      <w:p w:rsidR="00000000" w:rsidDel="00000000" w:rsidP="00000000" w:rsidRDefault="00000000" w:rsidRPr="00000000" w14:paraId="0000007E">
                        <w:pPr>
                          <w:widowControl w:val="0"/>
                          <w:spacing w:after="0" w:line="240" w:lineRule="auto"/>
                          <w:rPr>
                            <w:ins w:author="IGNACIO . BRITO CHATTIN" w:id="0" w:date="2025-10-29T18:12:23Z"/>
                            <w:rPrChange w:author="IGNACIO . BRITO CHATTIN" w:id="1" w:date="2025-10-29T18:12:23Z">
                              <w:rPr/>
                            </w:rPrChange>
                          </w:rPr>
                        </w:pPr>
                        <w:sdt>
                          <w:sdtPr>
                            <w:id w:val="-1513647464"/>
                            <w:tag w:val="goog_rdk_154"/>
                          </w:sdtPr>
                          <w:sdtContent>
                            <w:ins w:author="IGNACIO . BRITO CHATTIN" w:id="0" w:date="2025-10-29T18:12:23Z"/>
                            <w:sdt>
                              <w:sdtPr>
                                <w:id w:val="411961289"/>
                                <w:tag w:val="goog_rdk_155"/>
                              </w:sdtPr>
                              <w:sdtContent>
                                <w:ins w:author="IGNACIO . BRITO CHATTIN" w:id="0" w:date="2025-10-29T18:12:23Z">
                                  <w:r w:rsidDel="00000000" w:rsidR="00000000" w:rsidRPr="00000000">
                                    <w:rPr>
                                      <w:rtl w:val="0"/>
                                      <w:rPrChange w:author="IGNACIO . BRITO CHATTIN" w:id="1" w:date="2025-10-29T18:12:23Z">
                                        <w:rPr/>
                                      </w:rPrChange>
                                    </w:rPr>
                                    <w:t xml:space="preserve">- Elaborar documentación técnica y de usuario.</w:t>
                                  </w:r>
                                </w:ins>
                              </w:sdtContent>
                            </w:sdt>
                            <w:ins w:author="IGNACIO . BRITO CHATTIN" w:id="0" w:date="2025-10-29T18:12:23Z"/>
                          </w:sdtContent>
                        </w:sdt>
                      </w:p>
                    </w:sdtContent>
                  </w:sdt>
                  <w:sdt>
                    <w:sdtPr>
                      <w:id w:val="-726592419"/>
                      <w:tag w:val="goog_rdk_159"/>
                    </w:sdtPr>
                    <w:sdtContent>
                      <w:p w:rsidR="00000000" w:rsidDel="00000000" w:rsidP="00000000" w:rsidRDefault="00000000" w:rsidRPr="00000000" w14:paraId="0000007F">
                        <w:pPr>
                          <w:widowControl w:val="0"/>
                          <w:spacing w:after="0" w:line="240" w:lineRule="auto"/>
                          <w:rPr>
                            <w:ins w:author="IGNACIO . BRITO CHATTIN" w:id="0" w:date="2025-10-29T18:12:23Z"/>
                            <w:rPrChange w:author="IGNACIO . BRITO CHATTIN" w:id="1" w:date="2025-10-29T18:12:23Z">
                              <w:rPr/>
                            </w:rPrChange>
                          </w:rPr>
                        </w:pPr>
                        <w:sdt>
                          <w:sdtPr>
                            <w:id w:val="-313801454"/>
                            <w:tag w:val="goog_rdk_157"/>
                          </w:sdtPr>
                          <w:sdtContent>
                            <w:ins w:author="IGNACIO . BRITO CHATTIN" w:id="0" w:date="2025-10-29T18:12:23Z"/>
                            <w:sdt>
                              <w:sdtPr>
                                <w:id w:val="-378737691"/>
                                <w:tag w:val="goog_rdk_158"/>
                              </w:sdtPr>
                              <w:sdtContent>
                                <w:ins w:author="IGNACIO . BRITO CHATTIN" w:id="0" w:date="2025-10-29T18:12:23Z">
                                  <w:r w:rsidDel="00000000" w:rsidR="00000000" w:rsidRPr="00000000">
                                    <w:rPr>
                                      <w:rtl w:val="0"/>
                                      <w:rPrChange w:author="IGNACIO . BRITO CHATTIN" w:id="1" w:date="2025-10-29T18:12:23Z">
                                        <w:rPr/>
                                      </w:rPrChange>
                                    </w:rPr>
                                    <w:t xml:space="preserve">- Registrar resultados y aprendizajes.</w:t>
                                  </w:r>
                                </w:ins>
                              </w:sdtContent>
                            </w:sdt>
                            <w:ins w:author="IGNACIO . BRITO CHATTIN" w:id="0" w:date="2025-10-29T18:12:23Z"/>
                          </w:sdtContent>
                        </w:sdt>
                      </w:p>
                    </w:sdtContent>
                  </w:sdt>
                  <w:sdt>
                    <w:sdtPr>
                      <w:id w:val="-865267571"/>
                      <w:tag w:val="goog_rdk_162"/>
                    </w:sdtPr>
                    <w:sdtContent>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3829128"/>
                            <w:tag w:val="goog_rdk_160"/>
                          </w:sdtPr>
                          <w:sdtContent>
                            <w:ins w:author="IGNACIO . BRITO CHATTIN" w:id="0" w:date="2025-10-29T18:12:23Z"/>
                            <w:sdt>
                              <w:sdtPr>
                                <w:id w:val="-1346300121"/>
                                <w:tag w:val="goog_rdk_161"/>
                              </w:sdtPr>
                              <w:sdtContent>
                                <w:ins w:author="IGNACIO . BRITO CHATTIN" w:id="0" w:date="2025-10-29T18:12:23Z">
                                  <w:r w:rsidDel="00000000" w:rsidR="00000000" w:rsidRPr="00000000">
                                    <w:rPr>
                                      <w:rtl w:val="0"/>
                                      <w:rPrChange w:author="IGNACIO . BRITO CHATTIN" w:id="1" w:date="2025-10-29T18:12:23Z">
                                        <w:rPr/>
                                      </w:rPrChange>
                                    </w:rPr>
                                    <w:t xml:space="preserve">- Presentar versión funcional del sistema.</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1858343825"/>
                      <w:tag w:val="goog_rdk_165"/>
                    </w:sdtPr>
                    <w:sdtContent>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1139253627"/>
                            <w:tag w:val="goog_rdk_163"/>
                          </w:sdtPr>
                          <w:sdtContent>
                            <w:ins w:author="IGNACIO . BRITO CHATTIN" w:id="0" w:date="2025-10-29T18:12:23Z"/>
                            <w:sdt>
                              <w:sdtPr>
                                <w:id w:val="1017874753"/>
                                <w:tag w:val="goog_rdk_164"/>
                              </w:sdtPr>
                              <w:sdtContent>
                                <w:ins w:author="IGNACIO . BRITO CHATTIN" w:id="0" w:date="2025-10-29T18:12:23Z">
                                  <w:r w:rsidDel="00000000" w:rsidR="00000000" w:rsidRPr="00000000">
                                    <w:rPr>
                                      <w:rtl w:val="0"/>
                                      <w:rPrChange w:author="IGNACIO . BRITO CHATTIN" w:id="1" w:date="2025-10-29T18:12:23Z">
                                        <w:rPr/>
                                      </w:rPrChange>
                                    </w:rPr>
                                    <w:t xml:space="preserve">Consolidar resultados y preparar entrega final del proyecto.</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551324975"/>
                      <w:tag w:val="goog_rdk_168"/>
                    </w:sdtPr>
                    <w:sdtContent>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1891237144"/>
                            <w:tag w:val="goog_rdk_166"/>
                          </w:sdtPr>
                          <w:sdtContent>
                            <w:ins w:author="IGNACIO . BRITO CHATTIN" w:id="0" w:date="2025-10-29T18:12:23Z"/>
                            <w:sdt>
                              <w:sdtPr>
                                <w:id w:val="-1178003022"/>
                                <w:tag w:val="goog_rdk_167"/>
                              </w:sdtPr>
                              <w:sdtContent>
                                <w:ins w:author="IGNACIO . BRITO CHATTIN" w:id="0" w:date="2025-10-29T18:12:23Z">
                                  <w:r w:rsidDel="00000000" w:rsidR="00000000" w:rsidRPr="00000000">
                                    <w:rPr>
                                      <w:rtl w:val="0"/>
                                      <w:rPrChange w:author="IGNACIO . BRITO CHATTIN" w:id="1" w:date="2025-10-29T18:12:23Z">
                                        <w:rPr/>
                                      </w:rPrChange>
                                    </w:rPr>
                                    <w:t xml:space="preserve">Semana 14 – 15</w:t>
                                  </w:r>
                                </w:ins>
                              </w:sdtContent>
                            </w:sdt>
                            <w:ins w:author="IGNACIO . BRITO CHATTIN" w:id="0" w:date="2025-10-29T18:12:23Z"/>
                          </w:sdtContent>
                        </w:sdt>
                      </w:p>
                    </w:sdtContent>
                  </w:sdt>
                </w:tc>
                <w:tc>
                  <w:tcPr>
                    <w:shd w:fill="auto" w:val="clear"/>
                    <w:tcMar>
                      <w:top w:w="100.0" w:type="dxa"/>
                      <w:left w:w="100.0" w:type="dxa"/>
                      <w:bottom w:w="100.0" w:type="dxa"/>
                      <w:right w:w="100.0" w:type="dxa"/>
                    </w:tcMar>
                    <w:vAlign w:val="top"/>
                  </w:tcPr>
                  <w:sdt>
                    <w:sdtPr>
                      <w:id w:val="1476356607"/>
                      <w:tag w:val="goog_rdk_171"/>
                    </w:sdtPr>
                    <w:sdtContent>
                      <w:p w:rsidR="00000000" w:rsidDel="00000000" w:rsidP="00000000" w:rsidRDefault="00000000" w:rsidRPr="00000000" w14:paraId="00000083">
                        <w:pPr>
                          <w:widowControl w:val="0"/>
                          <w:spacing w:after="0" w:line="240" w:lineRule="auto"/>
                          <w:rPr>
                            <w:ins w:author="IGNACIO . BRITO CHATTIN" w:id="0" w:date="2025-10-29T18:12:23Z"/>
                            <w:rPrChange w:author="IGNACIO . BRITO CHATTIN" w:id="1" w:date="2025-10-29T18:12:23Z">
                              <w:rPr/>
                            </w:rPrChange>
                          </w:rPr>
                        </w:pPr>
                        <w:sdt>
                          <w:sdtPr>
                            <w:id w:val="1935273234"/>
                            <w:tag w:val="goog_rdk_169"/>
                          </w:sdtPr>
                          <w:sdtContent>
                            <w:ins w:author="IGNACIO . BRITO CHATTIN" w:id="0" w:date="2025-10-29T18:12:23Z"/>
                            <w:sdt>
                              <w:sdtPr>
                                <w:id w:val="-750620475"/>
                                <w:tag w:val="goog_rdk_170"/>
                              </w:sdtPr>
                              <w:sdtContent>
                                <w:ins w:author="IGNACIO . BRITO CHATTIN" w:id="0" w:date="2025-10-29T18:12:23Z">
                                  <w:r w:rsidDel="00000000" w:rsidR="00000000" w:rsidRPr="00000000">
                                    <w:rPr>
                                      <w:rtl w:val="0"/>
                                    </w:rPr>
                                  </w:r>
                                </w:ins>
                              </w:sdtContent>
                            </w:sdt>
                            <w:ins w:author="IGNACIO . BRITO CHATTIN" w:id="0" w:date="2025-10-29T18:12:23Z"/>
                          </w:sdtContent>
                        </w:sdt>
                      </w:p>
                    </w:sdtContent>
                  </w:sdt>
                  <w:tbl>
                    <w:tblPr>
                      <w:tblStyle w:val="Table11"/>
                      <w:tblW w:w="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0"/>
                      <w:tblGridChange w:id="0">
                        <w:tblGrid>
                          <w:gridCol w:w="470"/>
                        </w:tblGrid>
                      </w:tblGridChange>
                    </w:tblGrid>
                    <w:sdt>
                      <w:sdtPr>
                        <w:id w:val="-1436434074"/>
                        <w:tag w:val="goog_rdk_172"/>
                      </w:sdtPr>
                      <w:sdtContent>
                        <w:tr>
                          <w:trPr>
                            <w:cantSplit w:val="0"/>
                            <w:trHeight w:val="515" w:hRule="atLeast"/>
                            <w:tblHeader w:val="0"/>
                            <w:ins w:author="IGNACIO . BRITO CHATTIN" w:id="0" w:date="2025-10-29T18:12:23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sdt>
                              <w:sdtPr>
                                <w:id w:val="445188796"/>
                                <w:tag w:val="goog_rdk_175"/>
                              </w:sdtPr>
                              <w:sdtContent>
                                <w:p w:rsidR="00000000" w:rsidDel="00000000" w:rsidP="00000000" w:rsidRDefault="00000000" w:rsidRPr="00000000" w14:paraId="00000084">
                                  <w:pPr>
                                    <w:widowControl w:val="0"/>
                                    <w:spacing w:after="0" w:line="240" w:lineRule="auto"/>
                                    <w:rPr>
                                      <w:ins w:author="IGNACIO . BRITO CHATTIN" w:id="0" w:date="2025-10-29T18:12:23Z"/>
                                      <w:rPrChange w:author="IGNACIO . BRITO CHATTIN" w:id="1" w:date="2025-10-29T18:12:23Z">
                                        <w:rPr/>
                                      </w:rPrChange>
                                    </w:rPr>
                                  </w:pPr>
                                  <w:sdt>
                                    <w:sdtPr>
                                      <w:id w:val="-990849862"/>
                                      <w:tag w:val="goog_rdk_173"/>
                                    </w:sdtPr>
                                    <w:sdtContent>
                                      <w:ins w:author="IGNACIO . BRITO CHATTIN" w:id="0" w:date="2025-10-29T18:12:23Z"/>
                                      <w:sdt>
                                        <w:sdtPr>
                                          <w:id w:val="-454571909"/>
                                          <w:tag w:val="goog_rdk_174"/>
                                        </w:sdtPr>
                                        <w:sdtContent>
                                          <w:ins w:author="IGNACIO . BRITO CHATTIN" w:id="0" w:date="2025-10-29T18:12:23Z">
                                            <w:r w:rsidDel="00000000" w:rsidR="00000000" w:rsidRPr="00000000">
                                              <w:rPr>
                                                <w:rtl w:val="0"/>
                                              </w:rPr>
                                            </w:r>
                                          </w:ins>
                                        </w:sdtContent>
                                      </w:sdt>
                                      <w:ins w:author="IGNACIO . BRITO CHATTIN" w:id="0" w:date="2025-10-29T18:12:23Z"/>
                                    </w:sdtContent>
                                  </w:sdt>
                                </w:p>
                              </w:sdtContent>
                            </w:sdt>
                          </w:tc>
                        </w:tr>
                      </w:sdtContent>
                    </w:sdt>
                  </w:tbl>
                  <w:sdt>
                    <w:sdtPr>
                      <w:id w:val="-524069619"/>
                      <w:tag w:val="goog_rdk_178"/>
                    </w:sdtPr>
                    <w:sdtContent>
                      <w:p w:rsidR="00000000" w:rsidDel="00000000" w:rsidP="00000000" w:rsidRDefault="00000000" w:rsidRPr="00000000" w14:paraId="00000085">
                        <w:pPr>
                          <w:widowControl w:val="0"/>
                          <w:spacing w:after="0" w:line="240" w:lineRule="auto"/>
                          <w:rPr>
                            <w:ins w:author="IGNACIO . BRITO CHATTIN" w:id="0" w:date="2025-10-29T18:12:23Z"/>
                            <w:rPrChange w:author="IGNACIO . BRITO CHATTIN" w:id="1" w:date="2025-10-29T18:12:23Z">
                              <w:rPr/>
                            </w:rPrChange>
                          </w:rPr>
                        </w:pPr>
                        <w:sdt>
                          <w:sdtPr>
                            <w:id w:val="-689611771"/>
                            <w:tag w:val="goog_rdk_176"/>
                          </w:sdtPr>
                          <w:sdtContent>
                            <w:ins w:author="IGNACIO . BRITO CHATTIN" w:id="0" w:date="2025-10-29T18:12:23Z"/>
                            <w:sdt>
                              <w:sdtPr>
                                <w:id w:val="1455027065"/>
                                <w:tag w:val="goog_rdk_177"/>
                              </w:sdtPr>
                              <w:sdtContent>
                                <w:ins w:author="IGNACIO . BRITO CHATTIN" w:id="0" w:date="2025-10-29T18:12:23Z">
                                  <w:r w:rsidDel="00000000" w:rsidR="00000000" w:rsidRPr="00000000">
                                    <w:rPr>
                                      <w:rtl w:val="0"/>
                                    </w:rPr>
                                  </w:r>
                                </w:ins>
                              </w:sdtContent>
                            </w:sdt>
                            <w:ins w:author="IGNACIO . BRITO CHATTIN" w:id="0" w:date="2025-10-29T18:12:23Z"/>
                          </w:sdtContent>
                        </w:sdt>
                      </w:p>
                    </w:sdtContent>
                  </w:sdt>
                  <w:tbl>
                    <w:tblPr>
                      <w:tblStyle w:val="Table12"/>
                      <w:tblW w:w="1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tblGridChange w:id="0">
                        <w:tblGrid>
                          <w:gridCol w:w="1485"/>
                        </w:tblGrid>
                      </w:tblGridChange>
                    </w:tblGrid>
                    <w:sdt>
                      <w:sdtPr>
                        <w:id w:val="-1099158142"/>
                        <w:tag w:val="goog_rdk_179"/>
                      </w:sdtPr>
                      <w:sdtContent>
                        <w:tr>
                          <w:trPr>
                            <w:cantSplit w:val="0"/>
                            <w:trHeight w:val="515" w:hRule="atLeast"/>
                            <w:tblHeader w:val="0"/>
                            <w:ins w:author="IGNACIO . BRITO CHATTIN" w:id="0" w:date="2025-10-29T18:12:23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sdt>
                              <w:sdtPr>
                                <w:id w:val="1269075883"/>
                                <w:tag w:val="goog_rdk_182"/>
                              </w:sdtPr>
                              <w:sdtContent>
                                <w:p w:rsidR="00000000" w:rsidDel="00000000" w:rsidP="00000000" w:rsidRDefault="00000000" w:rsidRPr="00000000" w14:paraId="00000086">
                                  <w:pPr>
                                    <w:widowControl w:val="0"/>
                                    <w:spacing w:after="0" w:line="240" w:lineRule="auto"/>
                                    <w:rPr>
                                      <w:ins w:author="IGNACIO . BRITO CHATTIN" w:id="0" w:date="2025-10-29T18:12:23Z"/>
                                      <w:rPrChange w:author="IGNACIO . BRITO CHATTIN" w:id="1" w:date="2025-10-29T18:12:23Z">
                                        <w:rPr/>
                                      </w:rPrChange>
                                    </w:rPr>
                                  </w:pPr>
                                  <w:sdt>
                                    <w:sdtPr>
                                      <w:id w:val="-1468825148"/>
                                      <w:tag w:val="goog_rdk_180"/>
                                    </w:sdtPr>
                                    <w:sdtContent>
                                      <w:ins w:author="IGNACIO . BRITO CHATTIN" w:id="0" w:date="2025-10-29T18:12:23Z"/>
                                      <w:sdt>
                                        <w:sdtPr>
                                          <w:id w:val="-1885640528"/>
                                          <w:tag w:val="goog_rdk_181"/>
                                        </w:sdtPr>
                                        <w:sdtContent>
                                          <w:ins w:author="IGNACIO . BRITO CHATTIN" w:id="0" w:date="2025-10-29T18:12:23Z">
                                            <w:r w:rsidDel="00000000" w:rsidR="00000000" w:rsidRPr="00000000">
                                              <w:rPr>
                                                <w:rtl w:val="0"/>
                                                <w:rPrChange w:author="IGNACIO . BRITO CHATTIN" w:id="1" w:date="2025-10-29T18:12:23Z">
                                                  <w:rPr/>
                                                </w:rPrChange>
                                              </w:rPr>
                                              <w:t xml:space="preserve">Pendiente. En planificación para la última fase.</w:t>
                                            </w:r>
                                          </w:ins>
                                        </w:sdtContent>
                                      </w:sdt>
                                      <w:ins w:author="IGNACIO . BRITO CHATTIN" w:id="0" w:date="2025-10-29T18:12:23Z"/>
                                    </w:sdtContent>
                                  </w:sdt>
                                </w:p>
                              </w:sdtContent>
                            </w:sdt>
                          </w:tc>
                        </w:tr>
                      </w:sdtContent>
                    </w:sdt>
                  </w:tbl>
                  <w:sdt>
                    <w:sdtPr>
                      <w:id w:val="600034132"/>
                      <w:tag w:val="goog_rdk_185"/>
                    </w:sdtPr>
                    <w:sdtContent>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IGNACIO . BRITO CHATTIN" w:id="0" w:date="2025-10-29T18:12:23Z"/>
                            <w:rPrChange w:author="IGNACIO . BRITO CHATTIN" w:id="1" w:date="2025-10-29T18:12:23Z">
                              <w:rPr/>
                            </w:rPrChange>
                          </w:rPr>
                        </w:pPr>
                        <w:sdt>
                          <w:sdtPr>
                            <w:id w:val="-535190710"/>
                            <w:tag w:val="goog_rdk_183"/>
                          </w:sdtPr>
                          <w:sdtContent>
                            <w:ins w:author="IGNACIO . BRITO CHATTIN" w:id="0" w:date="2025-10-29T18:12:23Z"/>
                            <w:sdt>
                              <w:sdtPr>
                                <w:id w:val="-1213448476"/>
                                <w:tag w:val="goog_rdk_184"/>
                              </w:sdtPr>
                              <w:sdtContent>
                                <w:ins w:author="IGNACIO . BRITO CHATTIN" w:id="0" w:date="2025-10-29T18:12:23Z">
                                  <w:r w:rsidDel="00000000" w:rsidR="00000000" w:rsidRPr="00000000">
                                    <w:rPr>
                                      <w:rtl w:val="0"/>
                                    </w:rPr>
                                  </w:r>
                                </w:ins>
                              </w:sdtContent>
                            </w:sdt>
                            <w:ins w:author="IGNACIO . BRITO CHATTIN" w:id="0" w:date="2025-10-29T18:12:23Z"/>
                          </w:sdtContent>
                        </w:sdt>
                      </w:p>
                    </w:sdtContent>
                  </w:sdt>
                </w:tc>
              </w:tr>
            </w:sdtContent>
          </w:sdt>
        </w:tbl>
      </w:sdtContent>
    </w:sdt>
    <w:sdt>
      <w:sdtPr>
        <w:id w:val="-1857282815"/>
        <w:tag w:val="goog_rdk_189"/>
      </w:sdtPr>
      <w:sdtContent>
        <w:p w:rsidR="00000000" w:rsidDel="00000000" w:rsidP="00000000" w:rsidRDefault="00000000" w:rsidRPr="00000000" w14:paraId="00000088">
          <w:pPr>
            <w:rPr>
              <w:del w:author="IGNACIO . BRITO CHATTIN" w:id="0" w:date="2025-10-29T18:12:23Z"/>
            </w:rPr>
          </w:pPr>
          <w:sdt>
            <w:sdtPr>
              <w:id w:val="414157644"/>
              <w:tag w:val="goog_rdk_188"/>
            </w:sdtPr>
            <w:sdtContent>
              <w:del w:author="IGNACIO . BRITO CHATTIN" w:id="0" w:date="2025-10-29T18:12:23Z">
                <w:r w:rsidDel="00000000" w:rsidR="00000000" w:rsidRPr="00000000">
                  <w:rPr>
                    <w:rtl w:val="0"/>
                  </w:rPr>
                </w:r>
              </w:del>
            </w:sdtContent>
          </w:sdt>
        </w:p>
      </w:sdtContent>
    </w:sdt>
    <w:sdt>
      <w:sdtPr>
        <w:id w:val="2029667682"/>
        <w:tag w:val="goog_rdk_192"/>
      </w:sdtPr>
      <w:sdtContent>
        <w:p w:rsidR="00000000" w:rsidDel="00000000" w:rsidP="00000000" w:rsidRDefault="00000000" w:rsidRPr="00000000" w14:paraId="00000089">
          <w:pPr>
            <w:rPr>
              <w:ins w:author="IGNACIO . BRITO CHATTIN" w:id="0" w:date="2025-10-29T18:12:23Z"/>
            </w:rPr>
          </w:pPr>
          <w:sdt>
            <w:sdtPr>
              <w:id w:val="-980562664"/>
              <w:tag w:val="goog_rdk_191"/>
            </w:sdtPr>
            <w:sdtContent>
              <w:ins w:author="IGNACIO . BRITO CHATTIN" w:id="0" w:date="2025-10-29T18:12:23Z">
                <w:r w:rsidDel="00000000" w:rsidR="00000000" w:rsidRPr="00000000">
                  <w:rPr>
                    <w:rtl w:val="0"/>
                  </w:rPr>
                </w:r>
              </w:ins>
            </w:sdtContent>
          </w:sdt>
        </w:p>
      </w:sdtContent>
    </w:sdt>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3"/>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926.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8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EdrvIMKZqTIQe3B2FNGH35d96w==">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